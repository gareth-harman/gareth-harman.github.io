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94197" w14:textId="77777777" w:rsidR="006B5F6D" w:rsidRPr="00DC7940" w:rsidRDefault="006B5F6D" w:rsidP="00DC7940">
      <w:pPr>
        <w:autoSpaceDE w:val="0"/>
        <w:autoSpaceDN w:val="0"/>
        <w:adjustRightInd w:val="0"/>
        <w:rPr>
          <w:rFonts w:asciiTheme="minorHAnsi" w:hAnsiTheme="minorHAnsi" w:cstheme="minorHAnsi"/>
          <w:b/>
          <w:bCs/>
          <w:u w:val="single"/>
        </w:rPr>
      </w:pPr>
    </w:p>
    <w:p w14:paraId="4455F899" w14:textId="77777777" w:rsidR="006B5F6D" w:rsidRPr="00DC7940" w:rsidRDefault="006B5F6D" w:rsidP="00DC7940">
      <w:pPr>
        <w:autoSpaceDE w:val="0"/>
        <w:autoSpaceDN w:val="0"/>
        <w:adjustRightInd w:val="0"/>
        <w:rPr>
          <w:rFonts w:asciiTheme="minorHAnsi" w:hAnsiTheme="minorHAnsi" w:cstheme="minorHAnsi"/>
          <w:b/>
          <w:bCs/>
          <w:u w:val="single"/>
        </w:rPr>
      </w:pPr>
    </w:p>
    <w:p w14:paraId="312EEF02" w14:textId="236EB2D0" w:rsidR="006B5F6D" w:rsidRPr="00DC7940" w:rsidRDefault="00647CAF" w:rsidP="00DC7940">
      <w:pPr>
        <w:autoSpaceDE w:val="0"/>
        <w:autoSpaceDN w:val="0"/>
        <w:adjustRightInd w:val="0"/>
        <w:rPr>
          <w:rFonts w:asciiTheme="minorHAnsi" w:hAnsiTheme="minorHAnsi" w:cstheme="minorHAnsi"/>
        </w:rPr>
      </w:pPr>
      <w:r w:rsidRPr="00DC7940">
        <w:rPr>
          <w:rFonts w:asciiTheme="minorHAnsi" w:hAnsiTheme="minorHAnsi" w:cstheme="minorHAnsi"/>
          <w:b/>
          <w:bCs/>
          <w:u w:val="single"/>
        </w:rPr>
        <w:t>Title:</w:t>
      </w:r>
      <w:r w:rsidRPr="00DC7940">
        <w:rPr>
          <w:rFonts w:asciiTheme="minorHAnsi" w:hAnsiTheme="minorHAnsi" w:cstheme="minorHAnsi"/>
        </w:rPr>
        <w:t xml:space="preserve"> Repeatability and Reliability of Flood-Illumina</w:t>
      </w:r>
      <w:r w:rsidR="00D86AF5" w:rsidRPr="00DC7940">
        <w:rPr>
          <w:rFonts w:asciiTheme="minorHAnsi" w:hAnsiTheme="minorHAnsi" w:cstheme="minorHAnsi"/>
        </w:rPr>
        <w:t>ted Adaptive Optics Automated Cone</w:t>
      </w:r>
      <w:r w:rsidRPr="00DC7940">
        <w:rPr>
          <w:rFonts w:asciiTheme="minorHAnsi" w:hAnsiTheme="minorHAnsi" w:cstheme="minorHAnsi"/>
        </w:rPr>
        <w:t xml:space="preserve"> Measurements in Patients with </w:t>
      </w:r>
      <w:r w:rsidRPr="00DC7940">
        <w:rPr>
          <w:rFonts w:asciiTheme="minorHAnsi" w:hAnsiTheme="minorHAnsi" w:cstheme="minorHAnsi"/>
          <w:i/>
          <w:iCs/>
        </w:rPr>
        <w:t>Retinitis pigmentosa</w:t>
      </w:r>
    </w:p>
    <w:p w14:paraId="78A3E892" w14:textId="77777777" w:rsidR="00647CAF" w:rsidRPr="00DC7940" w:rsidRDefault="00647CAF" w:rsidP="00DC7940">
      <w:pPr>
        <w:autoSpaceDE w:val="0"/>
        <w:autoSpaceDN w:val="0"/>
        <w:adjustRightInd w:val="0"/>
        <w:rPr>
          <w:rFonts w:asciiTheme="minorHAnsi" w:hAnsiTheme="minorHAnsi" w:cstheme="minorHAnsi"/>
        </w:rPr>
      </w:pPr>
    </w:p>
    <w:p w14:paraId="431E1683" w14:textId="77777777" w:rsidR="00647CAF" w:rsidRPr="00DC7940" w:rsidRDefault="00647CAF" w:rsidP="00DC7940">
      <w:pPr>
        <w:autoSpaceDE w:val="0"/>
        <w:autoSpaceDN w:val="0"/>
        <w:adjustRightInd w:val="0"/>
        <w:rPr>
          <w:rFonts w:asciiTheme="minorHAnsi" w:hAnsiTheme="minorHAnsi" w:cstheme="minorHAnsi"/>
        </w:rPr>
      </w:pPr>
    </w:p>
    <w:p w14:paraId="7CD8BC67" w14:textId="644715DB" w:rsidR="00647CAF" w:rsidRPr="00DC7940" w:rsidRDefault="00647CAF" w:rsidP="00DC7940">
      <w:pPr>
        <w:autoSpaceDE w:val="0"/>
        <w:autoSpaceDN w:val="0"/>
        <w:adjustRightInd w:val="0"/>
        <w:rPr>
          <w:rFonts w:asciiTheme="minorHAnsi" w:hAnsiTheme="minorHAnsi" w:cstheme="minorHAnsi"/>
        </w:rPr>
      </w:pPr>
      <w:r w:rsidRPr="00DC7940">
        <w:rPr>
          <w:rFonts w:asciiTheme="minorHAnsi" w:hAnsiTheme="minorHAnsi" w:cstheme="minorHAnsi"/>
          <w:b/>
          <w:bCs/>
          <w:u w:val="single"/>
        </w:rPr>
        <w:t>Authors:</w:t>
      </w:r>
      <w:r w:rsidRPr="00DC7940">
        <w:rPr>
          <w:rFonts w:asciiTheme="minorHAnsi" w:hAnsiTheme="minorHAnsi" w:cstheme="minorHAnsi"/>
        </w:rPr>
        <w:t xml:space="preserve"> Michael J. Gale, B</w:t>
      </w:r>
      <w:r w:rsidR="00741477" w:rsidRPr="00DC7940">
        <w:rPr>
          <w:rFonts w:asciiTheme="minorHAnsi" w:hAnsiTheme="minorHAnsi" w:cstheme="minorHAnsi"/>
        </w:rPr>
        <w:t>A</w:t>
      </w:r>
      <w:r w:rsidRPr="00DC7940">
        <w:rPr>
          <w:rFonts w:asciiTheme="minorHAnsi" w:hAnsiTheme="minorHAnsi" w:cstheme="minorHAnsi"/>
          <w:vertAlign w:val="superscript"/>
        </w:rPr>
        <w:t>1</w:t>
      </w:r>
      <w:r w:rsidRPr="00DC7940">
        <w:rPr>
          <w:rFonts w:asciiTheme="minorHAnsi" w:hAnsiTheme="minorHAnsi" w:cstheme="minorHAnsi"/>
        </w:rPr>
        <w:t xml:space="preserve">, Gareth </w:t>
      </w:r>
      <w:r w:rsidR="009F1475">
        <w:rPr>
          <w:rFonts w:asciiTheme="minorHAnsi" w:hAnsiTheme="minorHAnsi" w:cstheme="minorHAnsi"/>
        </w:rPr>
        <w:t xml:space="preserve">A. </w:t>
      </w:r>
      <w:r w:rsidRPr="00DC7940">
        <w:rPr>
          <w:rFonts w:asciiTheme="minorHAnsi" w:hAnsiTheme="minorHAnsi" w:cstheme="minorHAnsi"/>
        </w:rPr>
        <w:t>Harman, BS</w:t>
      </w:r>
      <w:r w:rsidRPr="00DC7940">
        <w:rPr>
          <w:rFonts w:asciiTheme="minorHAnsi" w:hAnsiTheme="minorHAnsi" w:cstheme="minorHAnsi"/>
          <w:vertAlign w:val="superscript"/>
        </w:rPr>
        <w:t>1</w:t>
      </w:r>
      <w:r w:rsidR="00957C7F" w:rsidRPr="00DC7940">
        <w:rPr>
          <w:rFonts w:asciiTheme="minorHAnsi" w:hAnsiTheme="minorHAnsi" w:cstheme="minorHAnsi"/>
        </w:rPr>
        <w:t>, Jimmy</w:t>
      </w:r>
      <w:r w:rsidRPr="00DC7940">
        <w:rPr>
          <w:rFonts w:asciiTheme="minorHAnsi" w:hAnsiTheme="minorHAnsi" w:cstheme="minorHAnsi"/>
        </w:rPr>
        <w:t xml:space="preserve"> Chen, BS</w:t>
      </w:r>
      <w:r w:rsidRPr="00DC7940">
        <w:rPr>
          <w:rFonts w:asciiTheme="minorHAnsi" w:hAnsiTheme="minorHAnsi" w:cstheme="minorHAnsi"/>
          <w:vertAlign w:val="superscript"/>
        </w:rPr>
        <w:t>1</w:t>
      </w:r>
      <w:r w:rsidRPr="00DC7940">
        <w:rPr>
          <w:rFonts w:asciiTheme="minorHAnsi" w:hAnsiTheme="minorHAnsi" w:cstheme="minorHAnsi"/>
        </w:rPr>
        <w:t>, Mark E. Pennesi, MD, PhD</w:t>
      </w:r>
      <w:r w:rsidRPr="00DC7940">
        <w:rPr>
          <w:rFonts w:asciiTheme="minorHAnsi" w:hAnsiTheme="minorHAnsi" w:cstheme="minorHAnsi"/>
          <w:vertAlign w:val="superscript"/>
        </w:rPr>
        <w:t>1</w:t>
      </w:r>
    </w:p>
    <w:p w14:paraId="76D9D7E3" w14:textId="77777777" w:rsidR="00647CAF" w:rsidRPr="00DC7940" w:rsidRDefault="00647CAF" w:rsidP="00DC7940">
      <w:pPr>
        <w:autoSpaceDE w:val="0"/>
        <w:autoSpaceDN w:val="0"/>
        <w:adjustRightInd w:val="0"/>
        <w:rPr>
          <w:rFonts w:asciiTheme="minorHAnsi" w:hAnsiTheme="minorHAnsi" w:cstheme="minorHAnsi"/>
        </w:rPr>
      </w:pPr>
    </w:p>
    <w:p w14:paraId="1E3C134E" w14:textId="77777777" w:rsidR="00647CAF" w:rsidRPr="00DC7940" w:rsidRDefault="00647CAF" w:rsidP="00DC7940">
      <w:pPr>
        <w:autoSpaceDE w:val="0"/>
        <w:autoSpaceDN w:val="0"/>
        <w:adjustRightInd w:val="0"/>
        <w:rPr>
          <w:rFonts w:asciiTheme="minorHAnsi" w:hAnsiTheme="minorHAnsi" w:cstheme="minorHAnsi"/>
        </w:rPr>
      </w:pPr>
    </w:p>
    <w:p w14:paraId="01BD6A49" w14:textId="5AA328EB" w:rsidR="00647CAF" w:rsidRPr="00DC7940" w:rsidRDefault="00647CAF" w:rsidP="00E26E09">
      <w:pPr>
        <w:autoSpaceDE w:val="0"/>
        <w:autoSpaceDN w:val="0"/>
        <w:adjustRightInd w:val="0"/>
        <w:outlineLvl w:val="0"/>
        <w:rPr>
          <w:rFonts w:asciiTheme="minorHAnsi" w:hAnsiTheme="minorHAnsi" w:cstheme="minorHAnsi"/>
        </w:rPr>
      </w:pPr>
      <w:r w:rsidRPr="00DC7940">
        <w:rPr>
          <w:rFonts w:asciiTheme="minorHAnsi" w:hAnsiTheme="minorHAnsi" w:cstheme="minorHAnsi"/>
          <w:b/>
          <w:bCs/>
          <w:u w:val="single"/>
        </w:rPr>
        <w:t>Affiliations:</w:t>
      </w:r>
    </w:p>
    <w:p w14:paraId="40659444" w14:textId="06BA745D" w:rsidR="00647CAF" w:rsidRPr="00DC7940" w:rsidRDefault="00647CAF" w:rsidP="00DC7940">
      <w:pPr>
        <w:autoSpaceDE w:val="0"/>
        <w:autoSpaceDN w:val="0"/>
        <w:adjustRightInd w:val="0"/>
        <w:rPr>
          <w:rFonts w:asciiTheme="minorHAnsi" w:hAnsiTheme="minorHAnsi" w:cstheme="minorHAnsi"/>
        </w:rPr>
      </w:pPr>
      <w:r w:rsidRPr="00DC7940">
        <w:rPr>
          <w:rFonts w:asciiTheme="minorHAnsi" w:hAnsiTheme="minorHAnsi" w:cstheme="minorHAnsi"/>
          <w:vertAlign w:val="superscript"/>
        </w:rPr>
        <w:t>1</w:t>
      </w:r>
      <w:r w:rsidRPr="00DC7940">
        <w:rPr>
          <w:rFonts w:asciiTheme="minorHAnsi" w:hAnsiTheme="minorHAnsi" w:cstheme="minorHAnsi"/>
        </w:rPr>
        <w:t xml:space="preserve">Casey Eye Institute, Oregon Health </w:t>
      </w:r>
      <w:r w:rsidR="00710A17">
        <w:rPr>
          <w:rFonts w:asciiTheme="minorHAnsi" w:hAnsiTheme="minorHAnsi" w:cstheme="minorHAnsi"/>
        </w:rPr>
        <w:t>&amp;</w:t>
      </w:r>
      <w:r w:rsidR="00710A17" w:rsidRPr="00DC7940">
        <w:rPr>
          <w:rFonts w:asciiTheme="minorHAnsi" w:hAnsiTheme="minorHAnsi" w:cstheme="minorHAnsi"/>
        </w:rPr>
        <w:t xml:space="preserve"> </w:t>
      </w:r>
      <w:r w:rsidRPr="00DC7940">
        <w:rPr>
          <w:rFonts w:asciiTheme="minorHAnsi" w:hAnsiTheme="minorHAnsi" w:cstheme="minorHAnsi"/>
        </w:rPr>
        <w:t xml:space="preserve">Science University, 3375 SW </w:t>
      </w:r>
      <w:proofErr w:type="spellStart"/>
      <w:r w:rsidRPr="00DC7940">
        <w:rPr>
          <w:rFonts w:asciiTheme="minorHAnsi" w:hAnsiTheme="minorHAnsi" w:cstheme="minorHAnsi"/>
        </w:rPr>
        <w:t>Terwilliger</w:t>
      </w:r>
      <w:proofErr w:type="spellEnd"/>
      <w:r w:rsidRPr="00DC7940">
        <w:rPr>
          <w:rFonts w:asciiTheme="minorHAnsi" w:hAnsiTheme="minorHAnsi" w:cstheme="minorHAnsi"/>
        </w:rPr>
        <w:t xml:space="preserve"> Blvd, Portland, OR 97239</w:t>
      </w:r>
    </w:p>
    <w:p w14:paraId="3C2A4368" w14:textId="77777777" w:rsidR="00647CAF" w:rsidRPr="00DC7940" w:rsidRDefault="00647CAF" w:rsidP="00DC7940">
      <w:pPr>
        <w:autoSpaceDE w:val="0"/>
        <w:autoSpaceDN w:val="0"/>
        <w:adjustRightInd w:val="0"/>
        <w:rPr>
          <w:rFonts w:asciiTheme="minorHAnsi" w:hAnsiTheme="minorHAnsi" w:cstheme="minorHAnsi"/>
        </w:rPr>
      </w:pPr>
    </w:p>
    <w:p w14:paraId="18486E14" w14:textId="77777777" w:rsidR="00647CAF" w:rsidRPr="00DC7940" w:rsidRDefault="00647CAF" w:rsidP="00DC7940">
      <w:pPr>
        <w:autoSpaceDE w:val="0"/>
        <w:autoSpaceDN w:val="0"/>
        <w:adjustRightInd w:val="0"/>
        <w:rPr>
          <w:rFonts w:asciiTheme="minorHAnsi" w:hAnsiTheme="minorHAnsi" w:cstheme="minorHAnsi"/>
        </w:rPr>
      </w:pPr>
    </w:p>
    <w:p w14:paraId="2DB3AD3D" w14:textId="6109CAEF" w:rsidR="00647CAF" w:rsidRPr="00DC7940" w:rsidRDefault="00647CAF" w:rsidP="00E26E09">
      <w:pPr>
        <w:autoSpaceDE w:val="0"/>
        <w:autoSpaceDN w:val="0"/>
        <w:adjustRightInd w:val="0"/>
        <w:outlineLvl w:val="0"/>
        <w:rPr>
          <w:rFonts w:asciiTheme="minorHAnsi" w:hAnsiTheme="minorHAnsi" w:cstheme="minorHAnsi"/>
        </w:rPr>
      </w:pPr>
      <w:r w:rsidRPr="00DC7940">
        <w:rPr>
          <w:rFonts w:asciiTheme="minorHAnsi" w:hAnsiTheme="minorHAnsi" w:cstheme="minorHAnsi"/>
          <w:b/>
          <w:bCs/>
          <w:u w:val="single"/>
        </w:rPr>
        <w:t>Correspondence:</w:t>
      </w:r>
    </w:p>
    <w:p w14:paraId="4FBB217E" w14:textId="0D57FDF5" w:rsidR="00647CAF" w:rsidRPr="00DC7940" w:rsidRDefault="00647CAF" w:rsidP="00E26E09">
      <w:pPr>
        <w:autoSpaceDE w:val="0"/>
        <w:autoSpaceDN w:val="0"/>
        <w:adjustRightInd w:val="0"/>
        <w:outlineLvl w:val="0"/>
        <w:rPr>
          <w:rFonts w:asciiTheme="minorHAnsi" w:hAnsiTheme="minorHAnsi" w:cstheme="minorHAnsi"/>
        </w:rPr>
      </w:pPr>
      <w:r w:rsidRPr="00DC7940">
        <w:rPr>
          <w:rFonts w:asciiTheme="minorHAnsi" w:hAnsiTheme="minorHAnsi" w:cstheme="minorHAnsi"/>
        </w:rPr>
        <w:t>Mark Pennesi, MD, PhD</w:t>
      </w:r>
    </w:p>
    <w:p w14:paraId="5900C37A" w14:textId="6FBCE9BC" w:rsidR="00647CAF" w:rsidRPr="00DC7940" w:rsidRDefault="00647CAF" w:rsidP="00DC7940">
      <w:pPr>
        <w:autoSpaceDE w:val="0"/>
        <w:autoSpaceDN w:val="0"/>
        <w:adjustRightInd w:val="0"/>
        <w:rPr>
          <w:rFonts w:asciiTheme="minorHAnsi" w:hAnsiTheme="minorHAnsi" w:cstheme="minorHAnsi"/>
        </w:rPr>
      </w:pPr>
      <w:r w:rsidRPr="00DC7940">
        <w:rPr>
          <w:rFonts w:asciiTheme="minorHAnsi" w:hAnsiTheme="minorHAnsi" w:cstheme="minorHAnsi"/>
        </w:rPr>
        <w:t xml:space="preserve">3375 SW </w:t>
      </w:r>
      <w:proofErr w:type="spellStart"/>
      <w:r w:rsidRPr="00DC7940">
        <w:rPr>
          <w:rFonts w:asciiTheme="minorHAnsi" w:hAnsiTheme="minorHAnsi" w:cstheme="minorHAnsi"/>
        </w:rPr>
        <w:t>Terwilliger</w:t>
      </w:r>
      <w:proofErr w:type="spellEnd"/>
      <w:r w:rsidRPr="00DC7940">
        <w:rPr>
          <w:rFonts w:asciiTheme="minorHAnsi" w:hAnsiTheme="minorHAnsi" w:cstheme="minorHAnsi"/>
        </w:rPr>
        <w:t xml:space="preserve"> Blvd, Portland, OR 97239</w:t>
      </w:r>
    </w:p>
    <w:p w14:paraId="575B9701" w14:textId="043EA4E9" w:rsidR="00647CAF" w:rsidRPr="00DC7940" w:rsidRDefault="00647CAF" w:rsidP="00DC7940">
      <w:pPr>
        <w:autoSpaceDE w:val="0"/>
        <w:autoSpaceDN w:val="0"/>
        <w:adjustRightInd w:val="0"/>
        <w:rPr>
          <w:rFonts w:asciiTheme="minorHAnsi" w:hAnsiTheme="minorHAnsi" w:cstheme="minorHAnsi"/>
        </w:rPr>
      </w:pPr>
      <w:r w:rsidRPr="00DC7940">
        <w:rPr>
          <w:rFonts w:asciiTheme="minorHAnsi" w:hAnsiTheme="minorHAnsi" w:cstheme="minorHAnsi"/>
        </w:rPr>
        <w:t>Tel: 503-494-8386, Fax: 503-418-2218</w:t>
      </w:r>
    </w:p>
    <w:p w14:paraId="7249314B" w14:textId="7CF5025A" w:rsidR="00647CAF" w:rsidRPr="00DC7940" w:rsidRDefault="00647CAF" w:rsidP="00DC7940">
      <w:pPr>
        <w:autoSpaceDE w:val="0"/>
        <w:autoSpaceDN w:val="0"/>
        <w:adjustRightInd w:val="0"/>
        <w:rPr>
          <w:rFonts w:asciiTheme="minorHAnsi" w:hAnsiTheme="minorHAnsi" w:cstheme="minorHAnsi"/>
        </w:rPr>
      </w:pPr>
      <w:r w:rsidRPr="00DC7940">
        <w:rPr>
          <w:rFonts w:asciiTheme="minorHAnsi" w:hAnsiTheme="minorHAnsi" w:cstheme="minorHAnsi"/>
        </w:rPr>
        <w:t>pennesim@ohsu.edu</w:t>
      </w:r>
    </w:p>
    <w:p w14:paraId="7093E901" w14:textId="77777777" w:rsidR="006B5F6D" w:rsidRPr="00DC7940" w:rsidRDefault="006B5F6D" w:rsidP="00DC7940">
      <w:pPr>
        <w:autoSpaceDE w:val="0"/>
        <w:autoSpaceDN w:val="0"/>
        <w:adjustRightInd w:val="0"/>
        <w:rPr>
          <w:rFonts w:asciiTheme="minorHAnsi" w:hAnsiTheme="minorHAnsi" w:cstheme="minorHAnsi"/>
          <w:b/>
          <w:bCs/>
          <w:u w:val="single"/>
        </w:rPr>
      </w:pPr>
    </w:p>
    <w:p w14:paraId="755EBDED" w14:textId="77777777" w:rsidR="006B5F6D" w:rsidRPr="00DC7940" w:rsidRDefault="006B5F6D" w:rsidP="00DC7940">
      <w:pPr>
        <w:autoSpaceDE w:val="0"/>
        <w:autoSpaceDN w:val="0"/>
        <w:adjustRightInd w:val="0"/>
        <w:rPr>
          <w:rFonts w:asciiTheme="minorHAnsi" w:hAnsiTheme="minorHAnsi" w:cstheme="minorHAnsi"/>
          <w:b/>
          <w:bCs/>
          <w:u w:val="single"/>
        </w:rPr>
      </w:pPr>
    </w:p>
    <w:p w14:paraId="4EA922F6" w14:textId="77777777" w:rsidR="006B5F6D" w:rsidRPr="00DC7940" w:rsidRDefault="006B5F6D" w:rsidP="00DC7940">
      <w:pPr>
        <w:autoSpaceDE w:val="0"/>
        <w:autoSpaceDN w:val="0"/>
        <w:adjustRightInd w:val="0"/>
        <w:rPr>
          <w:rFonts w:asciiTheme="minorHAnsi" w:hAnsiTheme="minorHAnsi" w:cstheme="minorHAnsi"/>
          <w:b/>
          <w:bCs/>
          <w:u w:val="single"/>
        </w:rPr>
      </w:pPr>
    </w:p>
    <w:p w14:paraId="49AF0691" w14:textId="77777777" w:rsidR="006B5F6D" w:rsidRPr="00DC7940" w:rsidRDefault="006B5F6D" w:rsidP="00DC7940">
      <w:pPr>
        <w:autoSpaceDE w:val="0"/>
        <w:autoSpaceDN w:val="0"/>
        <w:adjustRightInd w:val="0"/>
        <w:rPr>
          <w:rFonts w:asciiTheme="minorHAnsi" w:hAnsiTheme="minorHAnsi" w:cstheme="minorHAnsi"/>
          <w:b/>
          <w:bCs/>
          <w:u w:val="single"/>
        </w:rPr>
      </w:pPr>
    </w:p>
    <w:p w14:paraId="5A9BC24A" w14:textId="77777777" w:rsidR="006B5F6D" w:rsidRPr="00DC7940" w:rsidRDefault="006B5F6D" w:rsidP="00DC7940">
      <w:pPr>
        <w:autoSpaceDE w:val="0"/>
        <w:autoSpaceDN w:val="0"/>
        <w:adjustRightInd w:val="0"/>
        <w:rPr>
          <w:rFonts w:asciiTheme="minorHAnsi" w:hAnsiTheme="minorHAnsi" w:cstheme="minorHAnsi"/>
          <w:b/>
          <w:bCs/>
          <w:u w:val="single"/>
        </w:rPr>
      </w:pPr>
    </w:p>
    <w:p w14:paraId="24797404" w14:textId="77777777" w:rsidR="006B5F6D" w:rsidRPr="00DC7940" w:rsidRDefault="006B5F6D" w:rsidP="00DC7940">
      <w:pPr>
        <w:autoSpaceDE w:val="0"/>
        <w:autoSpaceDN w:val="0"/>
        <w:adjustRightInd w:val="0"/>
        <w:rPr>
          <w:rFonts w:asciiTheme="minorHAnsi" w:hAnsiTheme="minorHAnsi" w:cstheme="minorHAnsi"/>
          <w:b/>
          <w:bCs/>
          <w:u w:val="single"/>
        </w:rPr>
      </w:pPr>
    </w:p>
    <w:p w14:paraId="62647CD7" w14:textId="77777777" w:rsidR="006B5F6D" w:rsidRPr="00DC7940" w:rsidRDefault="006B5F6D" w:rsidP="00DC7940">
      <w:pPr>
        <w:autoSpaceDE w:val="0"/>
        <w:autoSpaceDN w:val="0"/>
        <w:adjustRightInd w:val="0"/>
        <w:rPr>
          <w:rFonts w:asciiTheme="minorHAnsi" w:hAnsiTheme="minorHAnsi" w:cstheme="minorHAnsi"/>
          <w:b/>
          <w:bCs/>
          <w:u w:val="single"/>
        </w:rPr>
      </w:pPr>
    </w:p>
    <w:p w14:paraId="44163792" w14:textId="77777777" w:rsidR="006B5F6D" w:rsidRPr="00DC7940" w:rsidRDefault="006B5F6D" w:rsidP="00DC7940">
      <w:pPr>
        <w:autoSpaceDE w:val="0"/>
        <w:autoSpaceDN w:val="0"/>
        <w:adjustRightInd w:val="0"/>
        <w:rPr>
          <w:rFonts w:asciiTheme="minorHAnsi" w:hAnsiTheme="minorHAnsi" w:cstheme="minorHAnsi"/>
          <w:b/>
          <w:bCs/>
          <w:u w:val="single"/>
        </w:rPr>
      </w:pPr>
    </w:p>
    <w:p w14:paraId="235EB25C" w14:textId="77777777" w:rsidR="006B5F6D" w:rsidRPr="00DC7940" w:rsidRDefault="006B5F6D" w:rsidP="00DC7940">
      <w:pPr>
        <w:autoSpaceDE w:val="0"/>
        <w:autoSpaceDN w:val="0"/>
        <w:adjustRightInd w:val="0"/>
        <w:rPr>
          <w:rFonts w:asciiTheme="minorHAnsi" w:hAnsiTheme="minorHAnsi" w:cstheme="minorHAnsi"/>
          <w:b/>
          <w:bCs/>
          <w:u w:val="single"/>
        </w:rPr>
      </w:pPr>
    </w:p>
    <w:p w14:paraId="02ED307E" w14:textId="77777777" w:rsidR="006B5F6D" w:rsidRPr="00DC7940" w:rsidRDefault="006B5F6D" w:rsidP="00DC7940">
      <w:pPr>
        <w:autoSpaceDE w:val="0"/>
        <w:autoSpaceDN w:val="0"/>
        <w:adjustRightInd w:val="0"/>
        <w:rPr>
          <w:rFonts w:asciiTheme="minorHAnsi" w:hAnsiTheme="minorHAnsi" w:cstheme="minorHAnsi"/>
          <w:b/>
          <w:bCs/>
          <w:u w:val="single"/>
        </w:rPr>
      </w:pPr>
    </w:p>
    <w:p w14:paraId="606A06AC" w14:textId="77777777" w:rsidR="006B5F6D" w:rsidRPr="00DC7940" w:rsidRDefault="006B5F6D" w:rsidP="00DC7940">
      <w:pPr>
        <w:autoSpaceDE w:val="0"/>
        <w:autoSpaceDN w:val="0"/>
        <w:adjustRightInd w:val="0"/>
        <w:rPr>
          <w:rFonts w:asciiTheme="minorHAnsi" w:hAnsiTheme="minorHAnsi" w:cstheme="minorHAnsi"/>
          <w:b/>
          <w:bCs/>
          <w:u w:val="single"/>
        </w:rPr>
      </w:pPr>
    </w:p>
    <w:p w14:paraId="5E8ED777" w14:textId="77777777" w:rsidR="006B5F6D" w:rsidRPr="00DC7940" w:rsidRDefault="006B5F6D" w:rsidP="00DC7940">
      <w:pPr>
        <w:autoSpaceDE w:val="0"/>
        <w:autoSpaceDN w:val="0"/>
        <w:adjustRightInd w:val="0"/>
        <w:rPr>
          <w:rFonts w:asciiTheme="minorHAnsi" w:hAnsiTheme="minorHAnsi" w:cstheme="minorHAnsi"/>
          <w:b/>
          <w:bCs/>
          <w:u w:val="single"/>
        </w:rPr>
      </w:pPr>
    </w:p>
    <w:p w14:paraId="28ECDF0D" w14:textId="77777777" w:rsidR="006B5F6D" w:rsidRPr="00DC7940" w:rsidRDefault="006B5F6D" w:rsidP="00DC7940">
      <w:pPr>
        <w:autoSpaceDE w:val="0"/>
        <w:autoSpaceDN w:val="0"/>
        <w:adjustRightInd w:val="0"/>
        <w:rPr>
          <w:rFonts w:asciiTheme="minorHAnsi" w:hAnsiTheme="minorHAnsi" w:cstheme="minorHAnsi"/>
          <w:b/>
          <w:bCs/>
          <w:u w:val="single"/>
        </w:rPr>
      </w:pPr>
    </w:p>
    <w:p w14:paraId="2235C200" w14:textId="77777777" w:rsidR="006B5F6D" w:rsidRPr="00DC7940" w:rsidRDefault="006B5F6D" w:rsidP="00DC7940">
      <w:pPr>
        <w:autoSpaceDE w:val="0"/>
        <w:autoSpaceDN w:val="0"/>
        <w:adjustRightInd w:val="0"/>
        <w:rPr>
          <w:rFonts w:asciiTheme="minorHAnsi" w:hAnsiTheme="minorHAnsi" w:cstheme="minorHAnsi"/>
          <w:b/>
          <w:bCs/>
          <w:u w:val="single"/>
        </w:rPr>
      </w:pPr>
    </w:p>
    <w:p w14:paraId="03605065" w14:textId="77777777" w:rsidR="006B5F6D" w:rsidRPr="00DC7940" w:rsidRDefault="006B5F6D" w:rsidP="00DC7940">
      <w:pPr>
        <w:autoSpaceDE w:val="0"/>
        <w:autoSpaceDN w:val="0"/>
        <w:adjustRightInd w:val="0"/>
        <w:rPr>
          <w:rFonts w:asciiTheme="minorHAnsi" w:hAnsiTheme="minorHAnsi" w:cstheme="minorHAnsi"/>
          <w:b/>
          <w:bCs/>
          <w:u w:val="single"/>
        </w:rPr>
      </w:pPr>
    </w:p>
    <w:p w14:paraId="20F8F6BB" w14:textId="77777777" w:rsidR="006B5F6D" w:rsidRPr="00DC7940" w:rsidRDefault="006B5F6D" w:rsidP="00DC7940">
      <w:pPr>
        <w:autoSpaceDE w:val="0"/>
        <w:autoSpaceDN w:val="0"/>
        <w:adjustRightInd w:val="0"/>
        <w:rPr>
          <w:rFonts w:asciiTheme="minorHAnsi" w:hAnsiTheme="minorHAnsi" w:cstheme="minorHAnsi"/>
          <w:b/>
          <w:bCs/>
          <w:u w:val="single"/>
        </w:rPr>
      </w:pPr>
    </w:p>
    <w:p w14:paraId="0A1E14B7" w14:textId="77777777" w:rsidR="006B5F6D" w:rsidRPr="00DC7940" w:rsidRDefault="006B5F6D" w:rsidP="00DC7940">
      <w:pPr>
        <w:autoSpaceDE w:val="0"/>
        <w:autoSpaceDN w:val="0"/>
        <w:adjustRightInd w:val="0"/>
        <w:rPr>
          <w:rFonts w:asciiTheme="minorHAnsi" w:hAnsiTheme="minorHAnsi" w:cstheme="minorHAnsi"/>
          <w:b/>
          <w:bCs/>
          <w:u w:val="single"/>
        </w:rPr>
      </w:pPr>
    </w:p>
    <w:p w14:paraId="3F0D6D79" w14:textId="77777777" w:rsidR="006B5F6D" w:rsidRPr="00DC7940" w:rsidRDefault="006B5F6D" w:rsidP="00DC7940">
      <w:pPr>
        <w:autoSpaceDE w:val="0"/>
        <w:autoSpaceDN w:val="0"/>
        <w:adjustRightInd w:val="0"/>
        <w:rPr>
          <w:rFonts w:asciiTheme="minorHAnsi" w:hAnsiTheme="minorHAnsi" w:cstheme="minorHAnsi"/>
          <w:b/>
          <w:bCs/>
          <w:u w:val="single"/>
        </w:rPr>
      </w:pPr>
    </w:p>
    <w:p w14:paraId="012D8F41" w14:textId="77777777" w:rsidR="006B5F6D" w:rsidRPr="00DC7940" w:rsidRDefault="006B5F6D" w:rsidP="00DC7940">
      <w:pPr>
        <w:autoSpaceDE w:val="0"/>
        <w:autoSpaceDN w:val="0"/>
        <w:adjustRightInd w:val="0"/>
        <w:rPr>
          <w:rFonts w:asciiTheme="minorHAnsi" w:hAnsiTheme="minorHAnsi" w:cstheme="minorHAnsi"/>
          <w:b/>
          <w:bCs/>
          <w:u w:val="single"/>
        </w:rPr>
      </w:pPr>
    </w:p>
    <w:p w14:paraId="4BDD715A" w14:textId="77777777" w:rsidR="006B5F6D" w:rsidRPr="00DC7940" w:rsidRDefault="006B5F6D" w:rsidP="00DC7940">
      <w:pPr>
        <w:autoSpaceDE w:val="0"/>
        <w:autoSpaceDN w:val="0"/>
        <w:adjustRightInd w:val="0"/>
        <w:rPr>
          <w:rFonts w:asciiTheme="minorHAnsi" w:hAnsiTheme="minorHAnsi" w:cstheme="minorHAnsi"/>
          <w:b/>
          <w:bCs/>
          <w:u w:val="single"/>
        </w:rPr>
      </w:pPr>
    </w:p>
    <w:p w14:paraId="09526124" w14:textId="77777777" w:rsidR="006B5F6D" w:rsidRPr="00DC7940" w:rsidRDefault="006B5F6D" w:rsidP="00DC7940">
      <w:pPr>
        <w:autoSpaceDE w:val="0"/>
        <w:autoSpaceDN w:val="0"/>
        <w:adjustRightInd w:val="0"/>
        <w:rPr>
          <w:rFonts w:asciiTheme="minorHAnsi" w:hAnsiTheme="minorHAnsi" w:cstheme="minorHAnsi"/>
          <w:b/>
          <w:bCs/>
          <w:u w:val="single"/>
        </w:rPr>
      </w:pPr>
    </w:p>
    <w:p w14:paraId="3865600B" w14:textId="77777777" w:rsidR="006B5F6D" w:rsidRPr="00DC7940" w:rsidRDefault="006B5F6D" w:rsidP="00DC7940">
      <w:pPr>
        <w:autoSpaceDE w:val="0"/>
        <w:autoSpaceDN w:val="0"/>
        <w:adjustRightInd w:val="0"/>
        <w:rPr>
          <w:rFonts w:asciiTheme="minorHAnsi" w:hAnsiTheme="minorHAnsi" w:cstheme="minorHAnsi"/>
          <w:b/>
          <w:bCs/>
          <w:u w:val="single"/>
        </w:rPr>
      </w:pPr>
    </w:p>
    <w:p w14:paraId="24226827" w14:textId="77777777" w:rsidR="006B5F6D" w:rsidRPr="00DC7940" w:rsidRDefault="006B5F6D" w:rsidP="00DC7940">
      <w:pPr>
        <w:autoSpaceDE w:val="0"/>
        <w:autoSpaceDN w:val="0"/>
        <w:adjustRightInd w:val="0"/>
        <w:rPr>
          <w:rFonts w:asciiTheme="minorHAnsi" w:hAnsiTheme="minorHAnsi" w:cstheme="minorHAnsi"/>
          <w:b/>
          <w:bCs/>
          <w:u w:val="single"/>
        </w:rPr>
      </w:pPr>
    </w:p>
    <w:p w14:paraId="08ABE2A8" w14:textId="77777777" w:rsidR="003A3B1D" w:rsidRDefault="003A3B1D" w:rsidP="00E26E09">
      <w:pPr>
        <w:autoSpaceDE w:val="0"/>
        <w:autoSpaceDN w:val="0"/>
        <w:adjustRightInd w:val="0"/>
        <w:spacing w:line="480" w:lineRule="auto"/>
        <w:outlineLvl w:val="0"/>
        <w:rPr>
          <w:rFonts w:asciiTheme="minorHAnsi" w:hAnsiTheme="minorHAnsi" w:cstheme="minorHAnsi"/>
          <w:b/>
          <w:bCs/>
          <w:u w:val="single"/>
        </w:rPr>
      </w:pPr>
    </w:p>
    <w:p w14:paraId="5627E464" w14:textId="5371B8A1" w:rsidR="00C02B40" w:rsidRPr="00DC7940" w:rsidRDefault="00C02B40" w:rsidP="00E26E09">
      <w:pPr>
        <w:autoSpaceDE w:val="0"/>
        <w:autoSpaceDN w:val="0"/>
        <w:adjustRightInd w:val="0"/>
        <w:spacing w:line="480" w:lineRule="auto"/>
        <w:outlineLvl w:val="0"/>
        <w:rPr>
          <w:rFonts w:asciiTheme="minorHAnsi" w:hAnsiTheme="minorHAnsi" w:cstheme="minorHAnsi"/>
          <w:b/>
          <w:bCs/>
          <w:u w:val="single"/>
        </w:rPr>
      </w:pPr>
      <w:r w:rsidRPr="00DC7940">
        <w:rPr>
          <w:rFonts w:asciiTheme="minorHAnsi" w:hAnsiTheme="minorHAnsi" w:cstheme="minorHAnsi"/>
          <w:b/>
          <w:bCs/>
          <w:u w:val="single"/>
        </w:rPr>
        <w:lastRenderedPageBreak/>
        <w:t>Abstract</w:t>
      </w:r>
    </w:p>
    <w:p w14:paraId="106F6C24" w14:textId="61640BDC" w:rsidR="00814916" w:rsidRPr="00DC7940" w:rsidRDefault="00C02B40" w:rsidP="00E26E09">
      <w:pPr>
        <w:autoSpaceDE w:val="0"/>
        <w:autoSpaceDN w:val="0"/>
        <w:adjustRightInd w:val="0"/>
        <w:outlineLvl w:val="0"/>
        <w:rPr>
          <w:rFonts w:asciiTheme="minorHAnsi" w:hAnsiTheme="minorHAnsi" w:cstheme="minorHAnsi"/>
          <w:b/>
          <w:bCs/>
        </w:rPr>
      </w:pPr>
      <w:r w:rsidRPr="00DC7940">
        <w:rPr>
          <w:rFonts w:asciiTheme="minorHAnsi" w:hAnsiTheme="minorHAnsi" w:cstheme="minorHAnsi"/>
          <w:b/>
          <w:bCs/>
        </w:rPr>
        <w:t xml:space="preserve">Purpose: </w:t>
      </w:r>
    </w:p>
    <w:p w14:paraId="4CC4CC55" w14:textId="1FC60CDC" w:rsidR="00C02B40" w:rsidRDefault="00D86AF5" w:rsidP="00DC7940">
      <w:pPr>
        <w:autoSpaceDE w:val="0"/>
        <w:autoSpaceDN w:val="0"/>
        <w:adjustRightInd w:val="0"/>
        <w:rPr>
          <w:rFonts w:asciiTheme="minorHAnsi" w:hAnsiTheme="minorHAnsi" w:cstheme="minorHAnsi"/>
        </w:rPr>
      </w:pPr>
      <w:r w:rsidRPr="00DC7940">
        <w:rPr>
          <w:rFonts w:asciiTheme="minorHAnsi" w:hAnsiTheme="minorHAnsi" w:cstheme="minorHAnsi"/>
        </w:rPr>
        <w:t>To d</w:t>
      </w:r>
      <w:r w:rsidR="0018476C" w:rsidRPr="00DC7940">
        <w:rPr>
          <w:rFonts w:asciiTheme="minorHAnsi" w:hAnsiTheme="minorHAnsi" w:cstheme="minorHAnsi"/>
        </w:rPr>
        <w:t>etermine the intersession repeatabili</w:t>
      </w:r>
      <w:r w:rsidRPr="00DC7940">
        <w:rPr>
          <w:rFonts w:asciiTheme="minorHAnsi" w:hAnsiTheme="minorHAnsi" w:cstheme="minorHAnsi"/>
        </w:rPr>
        <w:t>ty of photoreceptor cone measurements</w:t>
      </w:r>
      <w:r w:rsidR="0018476C" w:rsidRPr="00DC7940">
        <w:rPr>
          <w:rFonts w:asciiTheme="minorHAnsi" w:hAnsiTheme="minorHAnsi" w:cstheme="minorHAnsi"/>
        </w:rPr>
        <w:t xml:space="preserve"> via AO imaging in subjects with RP</w:t>
      </w:r>
      <w:r w:rsidRPr="00DC7940">
        <w:rPr>
          <w:rFonts w:asciiTheme="minorHAnsi" w:hAnsiTheme="minorHAnsi" w:cstheme="minorHAnsi"/>
        </w:rPr>
        <w:t>,</w:t>
      </w:r>
      <w:r w:rsidR="0018476C" w:rsidRPr="00DC7940">
        <w:rPr>
          <w:rFonts w:asciiTheme="minorHAnsi" w:hAnsiTheme="minorHAnsi" w:cstheme="minorHAnsi"/>
        </w:rPr>
        <w:t xml:space="preserve"> in order to </w:t>
      </w:r>
      <w:r w:rsidRPr="00DC7940">
        <w:rPr>
          <w:rFonts w:asciiTheme="minorHAnsi" w:hAnsiTheme="minorHAnsi" w:cstheme="minorHAnsi"/>
        </w:rPr>
        <w:t>better</w:t>
      </w:r>
      <w:r w:rsidR="0018476C" w:rsidRPr="00DC7940">
        <w:rPr>
          <w:rFonts w:asciiTheme="minorHAnsi" w:hAnsiTheme="minorHAnsi" w:cstheme="minorHAnsi"/>
        </w:rPr>
        <w:t xml:space="preserve"> differentiate between random </w:t>
      </w:r>
      <w:r w:rsidRPr="00DC7940">
        <w:rPr>
          <w:rFonts w:asciiTheme="minorHAnsi" w:hAnsiTheme="minorHAnsi" w:cstheme="minorHAnsi"/>
        </w:rPr>
        <w:t>variation</w:t>
      </w:r>
      <w:r w:rsidR="009B5670" w:rsidRPr="00DC7940">
        <w:rPr>
          <w:rFonts w:asciiTheme="minorHAnsi" w:hAnsiTheme="minorHAnsi" w:cstheme="minorHAnsi"/>
        </w:rPr>
        <w:t xml:space="preserve"> due to imaging inaccuracies versus</w:t>
      </w:r>
      <w:r w:rsidRPr="00DC7940">
        <w:rPr>
          <w:rFonts w:asciiTheme="minorHAnsi" w:hAnsiTheme="minorHAnsi" w:cstheme="minorHAnsi"/>
        </w:rPr>
        <w:t xml:space="preserve"> pathology-driven change</w:t>
      </w:r>
      <w:r w:rsidR="0018476C" w:rsidRPr="00DC7940">
        <w:rPr>
          <w:rFonts w:asciiTheme="minorHAnsi" w:hAnsiTheme="minorHAnsi" w:cstheme="minorHAnsi"/>
        </w:rPr>
        <w:t>.</w:t>
      </w:r>
    </w:p>
    <w:p w14:paraId="26E0D1B1" w14:textId="77777777" w:rsidR="00F704E0" w:rsidRPr="00DC7940" w:rsidRDefault="00F704E0" w:rsidP="00DC7940">
      <w:pPr>
        <w:autoSpaceDE w:val="0"/>
        <w:autoSpaceDN w:val="0"/>
        <w:adjustRightInd w:val="0"/>
        <w:rPr>
          <w:rFonts w:asciiTheme="minorHAnsi" w:hAnsiTheme="minorHAnsi" w:cstheme="minorHAnsi"/>
        </w:rPr>
      </w:pPr>
    </w:p>
    <w:p w14:paraId="34DFBC89" w14:textId="5517C617" w:rsidR="00C02B40" w:rsidRPr="00DC7940" w:rsidRDefault="00E0232B" w:rsidP="00E26E09">
      <w:pPr>
        <w:autoSpaceDE w:val="0"/>
        <w:autoSpaceDN w:val="0"/>
        <w:adjustRightInd w:val="0"/>
        <w:outlineLvl w:val="0"/>
        <w:rPr>
          <w:rFonts w:asciiTheme="minorHAnsi" w:hAnsiTheme="minorHAnsi" w:cstheme="minorHAnsi"/>
        </w:rPr>
      </w:pPr>
      <w:r w:rsidRPr="00DC7940">
        <w:rPr>
          <w:rFonts w:asciiTheme="minorHAnsi" w:hAnsiTheme="minorHAnsi" w:cstheme="minorHAnsi"/>
          <w:b/>
          <w:bCs/>
        </w:rPr>
        <w:t>Methods:</w:t>
      </w:r>
    </w:p>
    <w:p w14:paraId="0C175074" w14:textId="4E2D3590" w:rsidR="00E0232B" w:rsidRDefault="00F72071" w:rsidP="00DC7940">
      <w:pPr>
        <w:autoSpaceDE w:val="0"/>
        <w:autoSpaceDN w:val="0"/>
        <w:adjustRightInd w:val="0"/>
        <w:rPr>
          <w:rFonts w:asciiTheme="minorHAnsi" w:hAnsiTheme="minorHAnsi" w:cstheme="minorHAnsi"/>
        </w:rPr>
      </w:pPr>
      <w:r w:rsidRPr="00DC7940">
        <w:rPr>
          <w:rFonts w:asciiTheme="minorHAnsi" w:hAnsiTheme="minorHAnsi" w:cstheme="minorHAnsi"/>
          <w:lang w:val="en"/>
        </w:rPr>
        <w:t>A</w:t>
      </w:r>
      <w:r w:rsidRPr="00DC7940">
        <w:rPr>
          <w:rFonts w:asciiTheme="minorHAnsi" w:hAnsiTheme="minorHAnsi" w:cstheme="minorHAnsi"/>
        </w:rPr>
        <w:t xml:space="preserve"> series of 25 4°x4° </w:t>
      </w:r>
      <w:r w:rsidR="009F1475">
        <w:rPr>
          <w:rFonts w:asciiTheme="minorHAnsi" w:hAnsiTheme="minorHAnsi" w:cstheme="minorHAnsi"/>
        </w:rPr>
        <w:t xml:space="preserve">macular </w:t>
      </w:r>
      <w:r w:rsidRPr="00DC7940">
        <w:rPr>
          <w:rFonts w:asciiTheme="minorHAnsi" w:hAnsiTheme="minorHAnsi" w:cstheme="minorHAnsi"/>
        </w:rPr>
        <w:t xml:space="preserve">AO images was acquired three times on the same day in 10 subjects with RP. Each set of 3 corresponding images were registered in I2K Retina and cone photoreceptors were identified using a custom-built </w:t>
      </w:r>
      <w:del w:id="0" w:author="Gareth Harman" w:date="2018-04-09T11:37:00Z">
        <w:r w:rsidRPr="00DC7940" w:rsidDel="00FC02D1">
          <w:rPr>
            <w:rFonts w:asciiTheme="minorHAnsi" w:hAnsiTheme="minorHAnsi" w:cstheme="minorHAnsi"/>
          </w:rPr>
          <w:delText xml:space="preserve">Matlab </w:delText>
        </w:r>
      </w:del>
      <w:ins w:id="1" w:author="Gareth Harman" w:date="2018-04-09T11:37:00Z">
        <w:r w:rsidR="00FC02D1">
          <w:rPr>
            <w:rFonts w:asciiTheme="minorHAnsi" w:hAnsiTheme="minorHAnsi" w:cstheme="minorHAnsi"/>
          </w:rPr>
          <w:t>MATLAB</w:t>
        </w:r>
        <w:r w:rsidR="00FC02D1" w:rsidRPr="00DC7940">
          <w:rPr>
            <w:rFonts w:asciiTheme="minorHAnsi" w:hAnsiTheme="minorHAnsi" w:cstheme="minorHAnsi"/>
          </w:rPr>
          <w:t xml:space="preserve"> </w:t>
        </w:r>
      </w:ins>
      <w:r w:rsidRPr="00DC7940">
        <w:rPr>
          <w:rFonts w:asciiTheme="minorHAnsi" w:hAnsiTheme="minorHAnsi" w:cstheme="minorHAnsi"/>
        </w:rPr>
        <w:t>cone counting algorithm. Nine equally spaced 100</w:t>
      </w:r>
      <w:r w:rsidRPr="00DC7940">
        <w:rPr>
          <w:rFonts w:asciiTheme="minorHAnsi" w:hAnsiTheme="minorHAnsi" w:cstheme="minorHAnsi"/>
        </w:rPr>
        <w:sym w:font="Symbol" w:char="F06D"/>
      </w:r>
      <w:r w:rsidRPr="00DC7940">
        <w:rPr>
          <w:rFonts w:asciiTheme="minorHAnsi" w:hAnsiTheme="minorHAnsi" w:cstheme="minorHAnsi"/>
        </w:rPr>
        <w:t>m x 100</w:t>
      </w:r>
      <w:r w:rsidRPr="00DC7940">
        <w:rPr>
          <w:rFonts w:asciiTheme="minorHAnsi" w:hAnsiTheme="minorHAnsi" w:cstheme="minorHAnsi"/>
        </w:rPr>
        <w:sym w:font="Symbol" w:char="F06D"/>
      </w:r>
      <w:r w:rsidRPr="00DC7940">
        <w:rPr>
          <w:rFonts w:asciiTheme="minorHAnsi" w:hAnsiTheme="minorHAnsi" w:cstheme="minorHAnsi"/>
        </w:rPr>
        <w:t>m regions of interest (ROIs) were selected for each imaging set, with the central ROI determined from an overlay of the three registered images. A subset of subjectively “poor” and “good” quality images were selected by three independent graders based on the ability to clearly visualize a hexagonal cone mosaic.</w:t>
      </w:r>
      <w:r w:rsidR="009F1475">
        <w:rPr>
          <w:rFonts w:asciiTheme="minorHAnsi" w:hAnsiTheme="minorHAnsi" w:cstheme="minorHAnsi"/>
        </w:rPr>
        <w:t xml:space="preserve"> </w:t>
      </w:r>
      <w:r w:rsidRPr="00DC7940">
        <w:rPr>
          <w:rFonts w:asciiTheme="minorHAnsi" w:hAnsiTheme="minorHAnsi" w:cstheme="minorHAnsi"/>
        </w:rPr>
        <w:t>The repeatability and reliability of the images were evaluated using three main metrics: cone density, cone location similarity</w:t>
      </w:r>
      <w:ins w:id="2" w:author="Gareth Harman" w:date="2018-04-09T13:31:00Z">
        <w:r w:rsidR="0045170E">
          <w:rPr>
            <w:rFonts w:asciiTheme="minorHAnsi" w:hAnsiTheme="minorHAnsi" w:cstheme="minorHAnsi"/>
          </w:rPr>
          <w:t>,</w:t>
        </w:r>
      </w:ins>
      <w:r w:rsidRPr="00DC7940">
        <w:rPr>
          <w:rFonts w:asciiTheme="minorHAnsi" w:hAnsiTheme="minorHAnsi" w:cstheme="minorHAnsi"/>
        </w:rPr>
        <w:t xml:space="preserve"> and cone spacing</w:t>
      </w:r>
      <w:ins w:id="3" w:author="Gareth Harman" w:date="2018-04-09T13:31:00Z">
        <w:r w:rsidR="0045170E">
          <w:rPr>
            <w:rFonts w:asciiTheme="minorHAnsi" w:hAnsiTheme="minorHAnsi" w:cstheme="minorHAnsi"/>
          </w:rPr>
          <w:t xml:space="preserve">.  The images were also </w:t>
        </w:r>
      </w:ins>
      <w:del w:id="4" w:author="Gareth Harman" w:date="2018-04-09T13:31:00Z">
        <w:r w:rsidR="009F1475" w:rsidDel="0045170E">
          <w:rPr>
            <w:rFonts w:asciiTheme="minorHAnsi" w:hAnsiTheme="minorHAnsi" w:cstheme="minorHAnsi"/>
          </w:rPr>
          <w:delText>,</w:delText>
        </w:r>
        <w:r w:rsidR="00710A17" w:rsidDel="0045170E">
          <w:rPr>
            <w:rFonts w:asciiTheme="minorHAnsi" w:hAnsiTheme="minorHAnsi" w:cstheme="minorHAnsi"/>
          </w:rPr>
          <w:delText xml:space="preserve"> and </w:delText>
        </w:r>
      </w:del>
      <w:r w:rsidR="00710A17" w:rsidRPr="00DC7940">
        <w:rPr>
          <w:rFonts w:asciiTheme="minorHAnsi" w:hAnsiTheme="minorHAnsi" w:cstheme="minorHAnsi"/>
        </w:rPr>
        <w:t>compar</w:t>
      </w:r>
      <w:r w:rsidR="00710A17">
        <w:rPr>
          <w:rFonts w:asciiTheme="minorHAnsi" w:hAnsiTheme="minorHAnsi" w:cstheme="minorHAnsi"/>
        </w:rPr>
        <w:t>ed</w:t>
      </w:r>
      <w:r w:rsidR="00710A17" w:rsidRPr="00DC7940">
        <w:rPr>
          <w:rFonts w:asciiTheme="minorHAnsi" w:hAnsiTheme="minorHAnsi" w:cstheme="minorHAnsi"/>
        </w:rPr>
        <w:t xml:space="preserve"> to </w:t>
      </w:r>
      <w:r w:rsidR="00710A17">
        <w:rPr>
          <w:rFonts w:asciiTheme="minorHAnsi" w:hAnsiTheme="minorHAnsi" w:cstheme="minorHAnsi"/>
        </w:rPr>
        <w:t xml:space="preserve">age </w:t>
      </w:r>
      <w:r w:rsidR="009F1475">
        <w:rPr>
          <w:rFonts w:asciiTheme="minorHAnsi" w:hAnsiTheme="minorHAnsi" w:cstheme="minorHAnsi"/>
        </w:rPr>
        <w:t>matched normal subjects</w:t>
      </w:r>
      <w:r w:rsidRPr="00DC7940">
        <w:rPr>
          <w:rFonts w:asciiTheme="minorHAnsi" w:hAnsiTheme="minorHAnsi" w:cstheme="minorHAnsi"/>
        </w:rPr>
        <w:t>.</w:t>
      </w:r>
    </w:p>
    <w:p w14:paraId="19D934B7" w14:textId="77777777" w:rsidR="00F704E0" w:rsidRPr="00DC7940" w:rsidRDefault="00F704E0" w:rsidP="00DC7940">
      <w:pPr>
        <w:autoSpaceDE w:val="0"/>
        <w:autoSpaceDN w:val="0"/>
        <w:adjustRightInd w:val="0"/>
        <w:rPr>
          <w:rFonts w:asciiTheme="minorHAnsi" w:hAnsiTheme="minorHAnsi" w:cstheme="minorHAnsi"/>
        </w:rPr>
      </w:pPr>
    </w:p>
    <w:p w14:paraId="17948BDB" w14:textId="1F05E569" w:rsidR="00E0232B" w:rsidRPr="00DC7940" w:rsidRDefault="00E0232B" w:rsidP="00E26E09">
      <w:pPr>
        <w:autoSpaceDE w:val="0"/>
        <w:autoSpaceDN w:val="0"/>
        <w:adjustRightInd w:val="0"/>
        <w:outlineLvl w:val="0"/>
        <w:rPr>
          <w:rFonts w:asciiTheme="minorHAnsi" w:hAnsiTheme="minorHAnsi" w:cstheme="minorHAnsi"/>
        </w:rPr>
      </w:pPr>
      <w:r w:rsidRPr="00DC7940">
        <w:rPr>
          <w:rFonts w:asciiTheme="minorHAnsi" w:hAnsiTheme="minorHAnsi" w:cstheme="minorHAnsi"/>
          <w:b/>
          <w:bCs/>
        </w:rPr>
        <w:t>Results:</w:t>
      </w:r>
    </w:p>
    <w:p w14:paraId="37D32899" w14:textId="6E905C79" w:rsidR="00E0232B" w:rsidRPr="00DC7940" w:rsidRDefault="006E5787" w:rsidP="00DC7940">
      <w:pPr>
        <w:autoSpaceDE w:val="0"/>
        <w:autoSpaceDN w:val="0"/>
        <w:adjustRightInd w:val="0"/>
        <w:rPr>
          <w:rFonts w:asciiTheme="minorHAnsi" w:hAnsiTheme="minorHAnsi" w:cstheme="minorHAnsi"/>
        </w:rPr>
      </w:pPr>
      <w:r>
        <w:rPr>
          <w:rFonts w:asciiTheme="minorHAnsi" w:hAnsiTheme="minorHAnsi" w:cstheme="minorHAnsi"/>
        </w:rPr>
        <w:t>A</w:t>
      </w:r>
      <w:r w:rsidR="00064D42">
        <w:rPr>
          <w:rFonts w:asciiTheme="minorHAnsi" w:hAnsiTheme="minorHAnsi" w:cstheme="minorHAnsi"/>
        </w:rPr>
        <w:t>utomated cone counts and absolute cone density values were</w:t>
      </w:r>
      <w:r w:rsidR="00E25AE0">
        <w:rPr>
          <w:rFonts w:asciiTheme="minorHAnsi" w:hAnsiTheme="minorHAnsi" w:cstheme="minorHAnsi"/>
        </w:rPr>
        <w:t xml:space="preserve"> lower</w:t>
      </w:r>
      <w:r w:rsidR="00064D42">
        <w:rPr>
          <w:rFonts w:asciiTheme="minorHAnsi" w:hAnsiTheme="minorHAnsi" w:cstheme="minorHAnsi"/>
        </w:rPr>
        <w:t xml:space="preserve"> in subjects with RP compared to normals, </w:t>
      </w:r>
      <w:r>
        <w:rPr>
          <w:rFonts w:asciiTheme="minorHAnsi" w:hAnsiTheme="minorHAnsi" w:cstheme="minorHAnsi"/>
        </w:rPr>
        <w:t>but similar to density values reported in prior studies</w:t>
      </w:r>
      <w:ins w:id="5" w:author="Gareth Harman" w:date="2018-04-09T13:32:00Z">
        <w:r w:rsidR="0045170E">
          <w:rPr>
            <w:rFonts w:asciiTheme="minorHAnsi" w:hAnsiTheme="minorHAnsi" w:cstheme="minorHAnsi"/>
          </w:rPr>
          <w:t xml:space="preserve"> (reference? Or listed in future discussion?)</w:t>
        </w:r>
      </w:ins>
      <w:r>
        <w:rPr>
          <w:rFonts w:asciiTheme="minorHAnsi" w:hAnsiTheme="minorHAnsi" w:cstheme="minorHAnsi"/>
        </w:rPr>
        <w:t xml:space="preserve">.  The </w:t>
      </w:r>
      <w:r w:rsidR="00064D42">
        <w:rPr>
          <w:rFonts w:asciiTheme="minorHAnsi" w:hAnsiTheme="minorHAnsi" w:cstheme="minorHAnsi"/>
        </w:rPr>
        <w:t xml:space="preserve">repeatability of </w:t>
      </w:r>
      <w:r w:rsidR="009F1475">
        <w:rPr>
          <w:rFonts w:asciiTheme="minorHAnsi" w:hAnsiTheme="minorHAnsi" w:cstheme="minorHAnsi"/>
        </w:rPr>
        <w:t>c</w:t>
      </w:r>
      <w:r w:rsidR="006162D6" w:rsidRPr="00DC7940">
        <w:rPr>
          <w:rFonts w:asciiTheme="minorHAnsi" w:hAnsiTheme="minorHAnsi" w:cstheme="minorHAnsi"/>
        </w:rPr>
        <w:t>one densi</w:t>
      </w:r>
      <w:r w:rsidR="00064D42">
        <w:rPr>
          <w:rFonts w:asciiTheme="minorHAnsi" w:hAnsiTheme="minorHAnsi" w:cstheme="minorHAnsi"/>
        </w:rPr>
        <w:t>ty metrics were similar between these two groups</w:t>
      </w:r>
      <w:r w:rsidR="006162D6" w:rsidRPr="00DC7940">
        <w:rPr>
          <w:rFonts w:asciiTheme="minorHAnsi" w:hAnsiTheme="minorHAnsi" w:cstheme="minorHAnsi"/>
        </w:rPr>
        <w:t>. Cone location sim</w:t>
      </w:r>
      <w:r>
        <w:rPr>
          <w:rFonts w:asciiTheme="minorHAnsi" w:hAnsiTheme="minorHAnsi" w:cstheme="minorHAnsi"/>
        </w:rPr>
        <w:t xml:space="preserve">ilarity and cone spacing via standard deviation of nearest neighbor distance both </w:t>
      </w:r>
      <w:r w:rsidR="006162D6" w:rsidRPr="00DC7940">
        <w:rPr>
          <w:rFonts w:asciiTheme="minorHAnsi" w:hAnsiTheme="minorHAnsi" w:cstheme="minorHAnsi"/>
        </w:rPr>
        <w:t>demonstrated a statistically significant difference when comparing good-quality image</w:t>
      </w:r>
      <w:r w:rsidR="00004880">
        <w:rPr>
          <w:rFonts w:asciiTheme="minorHAnsi" w:hAnsiTheme="minorHAnsi" w:cstheme="minorHAnsi"/>
        </w:rPr>
        <w:t>s to poor-quality images, regardless of whether the images were acquired in</w:t>
      </w:r>
      <w:r w:rsidR="006162D6" w:rsidRPr="00DC7940">
        <w:rPr>
          <w:rFonts w:asciiTheme="minorHAnsi" w:hAnsiTheme="minorHAnsi" w:cstheme="minorHAnsi"/>
        </w:rPr>
        <w:t xml:space="preserve"> subjects with RP </w:t>
      </w:r>
      <w:r w:rsidR="00004880">
        <w:rPr>
          <w:rFonts w:asciiTheme="minorHAnsi" w:hAnsiTheme="minorHAnsi" w:cstheme="minorHAnsi"/>
        </w:rPr>
        <w:t>or</w:t>
      </w:r>
      <w:r w:rsidR="006162D6" w:rsidRPr="00DC7940">
        <w:rPr>
          <w:rFonts w:asciiTheme="minorHAnsi" w:hAnsiTheme="minorHAnsi" w:cstheme="minorHAnsi"/>
        </w:rPr>
        <w:t xml:space="preserve"> normals.</w:t>
      </w:r>
    </w:p>
    <w:p w14:paraId="085D441B" w14:textId="77777777" w:rsidR="009F1475" w:rsidRDefault="009F1475" w:rsidP="00DC7940">
      <w:pPr>
        <w:autoSpaceDE w:val="0"/>
        <w:autoSpaceDN w:val="0"/>
        <w:adjustRightInd w:val="0"/>
        <w:rPr>
          <w:rFonts w:asciiTheme="minorHAnsi" w:hAnsiTheme="minorHAnsi" w:cstheme="minorHAnsi"/>
          <w:b/>
          <w:bCs/>
        </w:rPr>
      </w:pPr>
    </w:p>
    <w:p w14:paraId="3AC93C04" w14:textId="55103567" w:rsidR="00E0232B" w:rsidRPr="00DC7940" w:rsidRDefault="00E0232B" w:rsidP="00E26E09">
      <w:pPr>
        <w:autoSpaceDE w:val="0"/>
        <w:autoSpaceDN w:val="0"/>
        <w:adjustRightInd w:val="0"/>
        <w:outlineLvl w:val="0"/>
        <w:rPr>
          <w:rFonts w:asciiTheme="minorHAnsi" w:hAnsiTheme="minorHAnsi" w:cstheme="minorHAnsi"/>
        </w:rPr>
      </w:pPr>
      <w:r w:rsidRPr="00DC7940">
        <w:rPr>
          <w:rFonts w:asciiTheme="minorHAnsi" w:hAnsiTheme="minorHAnsi" w:cstheme="minorHAnsi"/>
          <w:b/>
          <w:bCs/>
        </w:rPr>
        <w:t>Conclusions:</w:t>
      </w:r>
    </w:p>
    <w:p w14:paraId="69DD82FD" w14:textId="75538FE5" w:rsidR="00E0232B" w:rsidRDefault="006162D6" w:rsidP="00DC7940">
      <w:pPr>
        <w:autoSpaceDE w:val="0"/>
        <w:autoSpaceDN w:val="0"/>
        <w:adjustRightInd w:val="0"/>
        <w:rPr>
          <w:rFonts w:asciiTheme="minorHAnsi" w:hAnsiTheme="minorHAnsi" w:cstheme="minorHAnsi"/>
        </w:rPr>
      </w:pPr>
      <w:r w:rsidRPr="00DC7940">
        <w:rPr>
          <w:rFonts w:asciiTheme="minorHAnsi" w:hAnsiTheme="minorHAnsi" w:cstheme="minorHAnsi"/>
        </w:rPr>
        <w:t>Misidentification of cones is a major limitation of automated cone counting algorithms in subjects with RP</w:t>
      </w:r>
      <w:r w:rsidR="004718D3">
        <w:rPr>
          <w:rFonts w:asciiTheme="minorHAnsi" w:hAnsiTheme="minorHAnsi" w:cstheme="minorHAnsi"/>
        </w:rPr>
        <w:t xml:space="preserve">, especially when attempting to evaluate cone density over large retinal areas. </w:t>
      </w:r>
      <w:r w:rsidR="00693226" w:rsidRPr="00DC7940">
        <w:rPr>
          <w:rFonts w:asciiTheme="minorHAnsi" w:hAnsiTheme="minorHAnsi" w:cstheme="minorHAnsi"/>
        </w:rPr>
        <w:t xml:space="preserve">Cone location similarity </w:t>
      </w:r>
      <w:r w:rsidR="00D14F1C">
        <w:rPr>
          <w:rFonts w:asciiTheme="minorHAnsi" w:hAnsiTheme="minorHAnsi" w:cstheme="minorHAnsi"/>
        </w:rPr>
        <w:t>and cone spacing metrics could be used to help determine image quality and thus increase confidence in automated cone counts in patients with RP.</w:t>
      </w:r>
    </w:p>
    <w:p w14:paraId="3CC819E9" w14:textId="77777777" w:rsidR="00F704E0" w:rsidRPr="00DC7940" w:rsidRDefault="00F704E0" w:rsidP="00DC7940">
      <w:pPr>
        <w:autoSpaceDE w:val="0"/>
        <w:autoSpaceDN w:val="0"/>
        <w:adjustRightInd w:val="0"/>
        <w:rPr>
          <w:rFonts w:asciiTheme="minorHAnsi" w:hAnsiTheme="minorHAnsi" w:cstheme="minorHAnsi"/>
        </w:rPr>
      </w:pPr>
    </w:p>
    <w:p w14:paraId="28D65D48" w14:textId="77777777" w:rsidR="00E0232B" w:rsidRPr="00DC7940" w:rsidRDefault="00E0232B" w:rsidP="00E26E09">
      <w:pPr>
        <w:outlineLvl w:val="0"/>
        <w:rPr>
          <w:rFonts w:asciiTheme="minorHAnsi" w:hAnsiTheme="minorHAnsi" w:cstheme="minorHAnsi"/>
        </w:rPr>
      </w:pPr>
      <w:r w:rsidRPr="00DC7940">
        <w:rPr>
          <w:rFonts w:asciiTheme="minorHAnsi" w:hAnsiTheme="minorHAnsi" w:cstheme="minorHAnsi"/>
          <w:b/>
          <w:bCs/>
          <w:u w:val="single"/>
        </w:rPr>
        <w:t>Introduction:</w:t>
      </w:r>
    </w:p>
    <w:p w14:paraId="29147B17" w14:textId="58B11200" w:rsidR="00860834" w:rsidRPr="00DC7940" w:rsidRDefault="002533A4" w:rsidP="00DC7940">
      <w:pPr>
        <w:rPr>
          <w:rFonts w:asciiTheme="minorHAnsi" w:hAnsiTheme="minorHAnsi" w:cstheme="minorHAnsi"/>
        </w:rPr>
      </w:pPr>
      <w:r w:rsidRPr="00DC7940">
        <w:rPr>
          <w:rFonts w:asciiTheme="minorHAnsi" w:hAnsiTheme="minorHAnsi" w:cstheme="minorHAnsi"/>
        </w:rPr>
        <w:t>Flood-illuminated a</w:t>
      </w:r>
      <w:r w:rsidR="00860834" w:rsidRPr="00DC7940">
        <w:rPr>
          <w:rFonts w:asciiTheme="minorHAnsi" w:hAnsiTheme="minorHAnsi" w:cstheme="minorHAnsi"/>
        </w:rPr>
        <w:t xml:space="preserve">daptive </w:t>
      </w:r>
      <w:r w:rsidR="00961C38" w:rsidRPr="00DC7940">
        <w:rPr>
          <w:rFonts w:asciiTheme="minorHAnsi" w:hAnsiTheme="minorHAnsi" w:cstheme="minorHAnsi"/>
        </w:rPr>
        <w:t xml:space="preserve">optics (AO) is a </w:t>
      </w:r>
      <w:r w:rsidR="00DA77BC" w:rsidRPr="00DC7940">
        <w:rPr>
          <w:rFonts w:asciiTheme="minorHAnsi" w:hAnsiTheme="minorHAnsi" w:cstheme="minorHAnsi"/>
        </w:rPr>
        <w:t>high-resolution</w:t>
      </w:r>
      <w:r w:rsidR="00770DEC" w:rsidRPr="00DC7940">
        <w:rPr>
          <w:rFonts w:asciiTheme="minorHAnsi" w:hAnsiTheme="minorHAnsi" w:cstheme="minorHAnsi"/>
        </w:rPr>
        <w:t xml:space="preserve"> </w:t>
      </w:r>
      <w:r w:rsidR="00860834" w:rsidRPr="00DC7940">
        <w:rPr>
          <w:rFonts w:asciiTheme="minorHAnsi" w:hAnsiTheme="minorHAnsi" w:cstheme="minorHAnsi"/>
        </w:rPr>
        <w:t xml:space="preserve">retinal imaging technique that uses infrared light and finely tuned deformable mirrors to </w:t>
      </w:r>
      <w:r w:rsidR="00B42676" w:rsidRPr="00DC7940">
        <w:rPr>
          <w:rFonts w:asciiTheme="minorHAnsi" w:hAnsiTheme="minorHAnsi" w:cstheme="minorHAnsi"/>
        </w:rPr>
        <w:t>continuously</w:t>
      </w:r>
      <w:r w:rsidR="00860834" w:rsidRPr="00DC7940">
        <w:rPr>
          <w:rFonts w:asciiTheme="minorHAnsi" w:hAnsiTheme="minorHAnsi" w:cstheme="minorHAnsi"/>
        </w:rPr>
        <w:t xml:space="preserve"> sample imaging waveform distortions in order to counteract the inherent optical ab</w:t>
      </w:r>
      <w:r w:rsidR="00A03C74" w:rsidRPr="00DC7940">
        <w:rPr>
          <w:rFonts w:asciiTheme="minorHAnsi" w:hAnsiTheme="minorHAnsi" w:cstheme="minorHAnsi"/>
        </w:rPr>
        <w:t xml:space="preserve">errations of the human eye. </w:t>
      </w:r>
      <w:r w:rsidR="00BE0AFE" w:rsidRPr="00DC7940">
        <w:rPr>
          <w:rFonts w:asciiTheme="minorHAnsi" w:hAnsiTheme="minorHAnsi" w:cstheme="minorHAnsi"/>
        </w:rPr>
        <w:t xml:space="preserve"> </w:t>
      </w:r>
      <w:r w:rsidR="006664CA" w:rsidRPr="00DC7940">
        <w:rPr>
          <w:rFonts w:asciiTheme="minorHAnsi" w:hAnsiTheme="minorHAnsi" w:cstheme="minorHAnsi"/>
        </w:rPr>
        <w:t>AO has been used to study the cone mosaic in numerous</w:t>
      </w:r>
      <w:r w:rsidR="00860834" w:rsidRPr="00DC7940">
        <w:rPr>
          <w:rFonts w:asciiTheme="minorHAnsi" w:hAnsiTheme="minorHAnsi" w:cstheme="minorHAnsi"/>
        </w:rPr>
        <w:t xml:space="preserve"> r</w:t>
      </w:r>
      <w:r w:rsidR="006664CA" w:rsidRPr="00DC7940">
        <w:rPr>
          <w:rFonts w:asciiTheme="minorHAnsi" w:hAnsiTheme="minorHAnsi" w:cstheme="minorHAnsi"/>
        </w:rPr>
        <w:t xml:space="preserve">etinal conditions including </w:t>
      </w:r>
      <w:r w:rsidR="00860834" w:rsidRPr="00DC7940">
        <w:rPr>
          <w:rFonts w:asciiTheme="minorHAnsi" w:hAnsiTheme="minorHAnsi" w:cstheme="minorHAnsi"/>
        </w:rPr>
        <w:t>acquired and inherited retinal disorders, and color deficiencies.</w:t>
      </w:r>
      <w:r w:rsidR="00860834" w:rsidRPr="00DC7940">
        <w:rPr>
          <w:rFonts w:asciiTheme="minorHAnsi" w:hAnsiTheme="minorHAnsi" w:cstheme="minorHAnsi"/>
          <w:vertAlign w:val="superscript"/>
        </w:rPr>
        <w:t>1-7</w:t>
      </w:r>
      <w:r w:rsidR="00860834" w:rsidRPr="00DC7940">
        <w:rPr>
          <w:rFonts w:asciiTheme="minorHAnsi" w:hAnsiTheme="minorHAnsi" w:cstheme="minorHAnsi"/>
        </w:rPr>
        <w:t xml:space="preserve"> However, the majority of these st</w:t>
      </w:r>
      <w:r w:rsidR="00961C38" w:rsidRPr="00DC7940">
        <w:rPr>
          <w:rFonts w:asciiTheme="minorHAnsi" w:hAnsiTheme="minorHAnsi" w:cstheme="minorHAnsi"/>
        </w:rPr>
        <w:t xml:space="preserve">udies assess </w:t>
      </w:r>
      <w:r w:rsidR="006664CA" w:rsidRPr="00DC7940">
        <w:rPr>
          <w:rFonts w:asciiTheme="minorHAnsi" w:hAnsiTheme="minorHAnsi" w:cstheme="minorHAnsi"/>
        </w:rPr>
        <w:t xml:space="preserve">a </w:t>
      </w:r>
      <w:r w:rsidR="00961C38" w:rsidRPr="00DC7940">
        <w:rPr>
          <w:rFonts w:asciiTheme="minorHAnsi" w:hAnsiTheme="minorHAnsi" w:cstheme="minorHAnsi"/>
        </w:rPr>
        <w:t>single</w:t>
      </w:r>
      <w:r w:rsidR="00860834" w:rsidRPr="00DC7940">
        <w:rPr>
          <w:rFonts w:asciiTheme="minorHAnsi" w:hAnsiTheme="minorHAnsi" w:cstheme="minorHAnsi"/>
        </w:rPr>
        <w:t xml:space="preserve"> imaging sess</w:t>
      </w:r>
      <w:r w:rsidR="006664CA" w:rsidRPr="00DC7940">
        <w:rPr>
          <w:rFonts w:asciiTheme="minorHAnsi" w:hAnsiTheme="minorHAnsi" w:cstheme="minorHAnsi"/>
        </w:rPr>
        <w:t xml:space="preserve">ion for each subject </w:t>
      </w:r>
      <w:r w:rsidR="004D5729" w:rsidRPr="00DC7940">
        <w:rPr>
          <w:rFonts w:asciiTheme="minorHAnsi" w:hAnsiTheme="minorHAnsi" w:cstheme="minorHAnsi"/>
        </w:rPr>
        <w:t>and thus do not provide</w:t>
      </w:r>
      <w:r w:rsidR="00860834" w:rsidRPr="00DC7940">
        <w:rPr>
          <w:rFonts w:asciiTheme="minorHAnsi" w:hAnsiTheme="minorHAnsi" w:cstheme="minorHAnsi"/>
        </w:rPr>
        <w:t xml:space="preserve"> data about the repeatability or reliability of </w:t>
      </w:r>
      <w:r w:rsidR="003A3838">
        <w:rPr>
          <w:rFonts w:asciiTheme="minorHAnsi" w:hAnsiTheme="minorHAnsi" w:cstheme="minorHAnsi"/>
        </w:rPr>
        <w:t xml:space="preserve">cone identification via </w:t>
      </w:r>
      <w:r w:rsidR="00860834" w:rsidRPr="00DC7940">
        <w:rPr>
          <w:rFonts w:asciiTheme="minorHAnsi" w:hAnsiTheme="minorHAnsi" w:cstheme="minorHAnsi"/>
        </w:rPr>
        <w:t xml:space="preserve">AO imaging. </w:t>
      </w:r>
      <w:r w:rsidR="001F6FBB" w:rsidRPr="00DC7940">
        <w:rPr>
          <w:rFonts w:asciiTheme="minorHAnsi" w:hAnsiTheme="minorHAnsi" w:cstheme="minorHAnsi"/>
        </w:rPr>
        <w:t xml:space="preserve"> I</w:t>
      </w:r>
      <w:r w:rsidR="00EA2E62" w:rsidRPr="00DC7940">
        <w:rPr>
          <w:rFonts w:asciiTheme="minorHAnsi" w:hAnsiTheme="minorHAnsi" w:cstheme="minorHAnsi"/>
        </w:rPr>
        <w:t>ntersession repeatability</w:t>
      </w:r>
      <w:r w:rsidR="00E47D69" w:rsidRPr="00DC7940">
        <w:rPr>
          <w:rFonts w:asciiTheme="minorHAnsi" w:hAnsiTheme="minorHAnsi" w:cstheme="minorHAnsi"/>
        </w:rPr>
        <w:t xml:space="preserve"> of cone density</w:t>
      </w:r>
      <w:r w:rsidR="00EA2E62" w:rsidRPr="00DC7940">
        <w:rPr>
          <w:rFonts w:asciiTheme="minorHAnsi" w:hAnsiTheme="minorHAnsi" w:cstheme="minorHAnsi"/>
        </w:rPr>
        <w:t xml:space="preserve"> via flood-illuminated AO</w:t>
      </w:r>
      <w:r w:rsidR="00E47D69" w:rsidRPr="00DC7940">
        <w:rPr>
          <w:rFonts w:asciiTheme="minorHAnsi" w:hAnsiTheme="minorHAnsi" w:cstheme="minorHAnsi"/>
        </w:rPr>
        <w:t xml:space="preserve"> has been shown to be reliable</w:t>
      </w:r>
      <w:r w:rsidR="00EA2E62" w:rsidRPr="00DC7940">
        <w:rPr>
          <w:rFonts w:asciiTheme="minorHAnsi" w:hAnsiTheme="minorHAnsi" w:cstheme="minorHAnsi"/>
        </w:rPr>
        <w:t xml:space="preserve"> in heal</w:t>
      </w:r>
      <w:r w:rsidR="00961C38" w:rsidRPr="00DC7940">
        <w:rPr>
          <w:rFonts w:asciiTheme="minorHAnsi" w:hAnsiTheme="minorHAnsi" w:cstheme="minorHAnsi"/>
        </w:rPr>
        <w:t>thy subjects</w:t>
      </w:r>
      <w:r w:rsidR="00860834" w:rsidRPr="00DC7940">
        <w:rPr>
          <w:rFonts w:asciiTheme="minorHAnsi" w:hAnsiTheme="minorHAnsi" w:cstheme="minorHAnsi"/>
          <w:vertAlign w:val="superscript"/>
        </w:rPr>
        <w:t>8</w:t>
      </w:r>
      <w:r w:rsidR="005C6AED" w:rsidRPr="00DC7940">
        <w:rPr>
          <w:rFonts w:asciiTheme="minorHAnsi" w:hAnsiTheme="minorHAnsi" w:cstheme="minorHAnsi"/>
        </w:rPr>
        <w:t xml:space="preserve"> and w</w:t>
      </w:r>
      <w:r w:rsidR="00860834" w:rsidRPr="00DC7940">
        <w:rPr>
          <w:rFonts w:asciiTheme="minorHAnsi" w:hAnsiTheme="minorHAnsi" w:cstheme="minorHAnsi"/>
        </w:rPr>
        <w:t xml:space="preserve">hile this </w:t>
      </w:r>
      <w:r w:rsidR="005C6AED" w:rsidRPr="00DC7940">
        <w:rPr>
          <w:rFonts w:asciiTheme="minorHAnsi" w:hAnsiTheme="minorHAnsi" w:cstheme="minorHAnsi"/>
        </w:rPr>
        <w:t xml:space="preserve">provides </w:t>
      </w:r>
      <w:r w:rsidR="00AC1ADB" w:rsidRPr="00DC7940">
        <w:rPr>
          <w:rFonts w:asciiTheme="minorHAnsi" w:hAnsiTheme="minorHAnsi" w:cstheme="minorHAnsi"/>
        </w:rPr>
        <w:t>an important</w:t>
      </w:r>
      <w:r w:rsidR="00860834" w:rsidRPr="00DC7940">
        <w:rPr>
          <w:rFonts w:asciiTheme="minorHAnsi" w:hAnsiTheme="minorHAnsi" w:cstheme="minorHAnsi"/>
        </w:rPr>
        <w:t xml:space="preserve"> </w:t>
      </w:r>
      <w:r w:rsidR="00AC1ADB" w:rsidRPr="00DC7940">
        <w:rPr>
          <w:rFonts w:asciiTheme="minorHAnsi" w:hAnsiTheme="minorHAnsi" w:cstheme="minorHAnsi"/>
        </w:rPr>
        <w:t>reference database</w:t>
      </w:r>
      <w:r w:rsidR="00860834" w:rsidRPr="00DC7940">
        <w:rPr>
          <w:rFonts w:asciiTheme="minorHAnsi" w:hAnsiTheme="minorHAnsi" w:cstheme="minorHAnsi"/>
        </w:rPr>
        <w:t xml:space="preserve">, </w:t>
      </w:r>
      <w:r w:rsidR="00D86AF5" w:rsidRPr="00DC7940">
        <w:rPr>
          <w:rFonts w:asciiTheme="minorHAnsi" w:hAnsiTheme="minorHAnsi" w:cstheme="minorHAnsi"/>
        </w:rPr>
        <w:t xml:space="preserve">it does not describe the repeatability of </w:t>
      </w:r>
      <w:r w:rsidR="004C5CC7">
        <w:rPr>
          <w:rFonts w:asciiTheme="minorHAnsi" w:hAnsiTheme="minorHAnsi" w:cstheme="minorHAnsi"/>
        </w:rPr>
        <w:lastRenderedPageBreak/>
        <w:t xml:space="preserve">AO imaging </w:t>
      </w:r>
      <w:r w:rsidR="00860834" w:rsidRPr="00DC7940">
        <w:rPr>
          <w:rFonts w:asciiTheme="minorHAnsi" w:hAnsiTheme="minorHAnsi" w:cstheme="minorHAnsi"/>
        </w:rPr>
        <w:t>for ind</w:t>
      </w:r>
      <w:r w:rsidR="00AC1ADB" w:rsidRPr="00DC7940">
        <w:rPr>
          <w:rFonts w:asciiTheme="minorHAnsi" w:hAnsiTheme="minorHAnsi" w:cstheme="minorHAnsi"/>
        </w:rPr>
        <w:t xml:space="preserve">ividuals with </w:t>
      </w:r>
      <w:r w:rsidR="00710A17">
        <w:rPr>
          <w:rFonts w:asciiTheme="minorHAnsi" w:hAnsiTheme="minorHAnsi" w:cstheme="minorHAnsi"/>
          <w:i/>
          <w:iCs/>
        </w:rPr>
        <w:t>r</w:t>
      </w:r>
      <w:r w:rsidR="00710A17" w:rsidRPr="00DC7940">
        <w:rPr>
          <w:rFonts w:asciiTheme="minorHAnsi" w:hAnsiTheme="minorHAnsi" w:cstheme="minorHAnsi"/>
          <w:i/>
          <w:iCs/>
        </w:rPr>
        <w:t>etinit</w:t>
      </w:r>
      <w:r w:rsidR="00710A17">
        <w:rPr>
          <w:rFonts w:asciiTheme="minorHAnsi" w:hAnsiTheme="minorHAnsi" w:cstheme="minorHAnsi"/>
          <w:i/>
          <w:iCs/>
        </w:rPr>
        <w:t>i</w:t>
      </w:r>
      <w:r w:rsidR="00710A17" w:rsidRPr="00DC7940">
        <w:rPr>
          <w:rFonts w:asciiTheme="minorHAnsi" w:hAnsiTheme="minorHAnsi" w:cstheme="minorHAnsi"/>
          <w:i/>
          <w:iCs/>
        </w:rPr>
        <w:t xml:space="preserve">s </w:t>
      </w:r>
      <w:r w:rsidR="00AC1ADB" w:rsidRPr="00DC7940">
        <w:rPr>
          <w:rFonts w:asciiTheme="minorHAnsi" w:hAnsiTheme="minorHAnsi" w:cstheme="minorHAnsi"/>
          <w:i/>
          <w:iCs/>
        </w:rPr>
        <w:t>pigmentosa</w:t>
      </w:r>
      <w:r w:rsidR="00AC1ADB" w:rsidRPr="00DC7940">
        <w:rPr>
          <w:rFonts w:asciiTheme="minorHAnsi" w:hAnsiTheme="minorHAnsi" w:cstheme="minorHAnsi"/>
        </w:rPr>
        <w:t xml:space="preserve"> (RP)</w:t>
      </w:r>
      <w:r w:rsidR="00860834" w:rsidRPr="00DC7940">
        <w:rPr>
          <w:rFonts w:asciiTheme="minorHAnsi" w:hAnsiTheme="minorHAnsi" w:cstheme="minorHAnsi"/>
        </w:rPr>
        <w:t xml:space="preserve">.  Qualitative patterns and findings on </w:t>
      </w:r>
      <w:r w:rsidR="005C74AA" w:rsidRPr="00DC7940">
        <w:rPr>
          <w:rFonts w:asciiTheme="minorHAnsi" w:hAnsiTheme="minorHAnsi" w:cstheme="minorHAnsi"/>
        </w:rPr>
        <w:t xml:space="preserve">flood-illuminated </w:t>
      </w:r>
      <w:r w:rsidR="00860834" w:rsidRPr="00DC7940">
        <w:rPr>
          <w:rFonts w:asciiTheme="minorHAnsi" w:hAnsiTheme="minorHAnsi" w:cstheme="minorHAnsi"/>
        </w:rPr>
        <w:t xml:space="preserve">AO imaging have been </w:t>
      </w:r>
      <w:r w:rsidR="002A2359" w:rsidRPr="00DC7940">
        <w:rPr>
          <w:rFonts w:asciiTheme="minorHAnsi" w:hAnsiTheme="minorHAnsi" w:cstheme="minorHAnsi"/>
        </w:rPr>
        <w:t>described</w:t>
      </w:r>
      <w:r w:rsidR="00860834" w:rsidRPr="00DC7940">
        <w:rPr>
          <w:rFonts w:asciiTheme="minorHAnsi" w:hAnsiTheme="minorHAnsi" w:cstheme="minorHAnsi"/>
        </w:rPr>
        <w:t xml:space="preserve"> in </w:t>
      </w:r>
      <w:r w:rsidR="006664CA" w:rsidRPr="00DC7940">
        <w:rPr>
          <w:rFonts w:asciiTheme="minorHAnsi" w:hAnsiTheme="minorHAnsi" w:cstheme="minorHAnsi"/>
        </w:rPr>
        <w:t>subjects</w:t>
      </w:r>
      <w:r w:rsidR="00860834" w:rsidRPr="00DC7940">
        <w:rPr>
          <w:rFonts w:asciiTheme="minorHAnsi" w:hAnsiTheme="minorHAnsi" w:cstheme="minorHAnsi"/>
        </w:rPr>
        <w:t xml:space="preserve"> with RP</w:t>
      </w:r>
      <w:r w:rsidR="00860834" w:rsidRPr="00DC7940">
        <w:rPr>
          <w:rFonts w:asciiTheme="minorHAnsi" w:hAnsiTheme="minorHAnsi" w:cstheme="minorHAnsi"/>
          <w:vertAlign w:val="superscript"/>
        </w:rPr>
        <w:t>9</w:t>
      </w:r>
      <w:r w:rsidR="00860834" w:rsidRPr="00DC7940">
        <w:rPr>
          <w:rFonts w:asciiTheme="minorHAnsi" w:hAnsiTheme="minorHAnsi" w:cstheme="minorHAnsi"/>
        </w:rPr>
        <w:t xml:space="preserve">, but there have not been any </w:t>
      </w:r>
      <w:r w:rsidR="005C6AED" w:rsidRPr="00DC7940">
        <w:rPr>
          <w:rFonts w:asciiTheme="minorHAnsi" w:hAnsiTheme="minorHAnsi" w:cstheme="minorHAnsi"/>
        </w:rPr>
        <w:t xml:space="preserve">intersession </w:t>
      </w:r>
      <w:r w:rsidR="00860834" w:rsidRPr="00DC7940">
        <w:rPr>
          <w:rFonts w:asciiTheme="minorHAnsi" w:hAnsiTheme="minorHAnsi" w:cstheme="minorHAnsi"/>
        </w:rPr>
        <w:t xml:space="preserve">quantitative </w:t>
      </w:r>
      <w:r w:rsidR="002A2359" w:rsidRPr="00DC7940">
        <w:rPr>
          <w:rFonts w:asciiTheme="minorHAnsi" w:hAnsiTheme="minorHAnsi" w:cstheme="minorHAnsi"/>
        </w:rPr>
        <w:t>studies to date</w:t>
      </w:r>
      <w:r w:rsidR="00BD22E1" w:rsidRPr="00DC7940">
        <w:rPr>
          <w:rFonts w:asciiTheme="minorHAnsi" w:hAnsiTheme="minorHAnsi" w:cstheme="minorHAnsi"/>
        </w:rPr>
        <w:t xml:space="preserve">. </w:t>
      </w:r>
      <w:r w:rsidR="001F6FBB" w:rsidRPr="00DC7940">
        <w:rPr>
          <w:rFonts w:asciiTheme="minorHAnsi" w:hAnsiTheme="minorHAnsi" w:cstheme="minorHAnsi"/>
        </w:rPr>
        <w:t xml:space="preserve"> Recently, there have been studies investigating the repeatability of cone photoreceptor imaging via adaptive optics scanning laser ophthalmoscopes (AO-SLO) in </w:t>
      </w:r>
      <w:r w:rsidR="006664CA" w:rsidRPr="00DC7940">
        <w:rPr>
          <w:rFonts w:asciiTheme="minorHAnsi" w:hAnsiTheme="minorHAnsi" w:cstheme="minorHAnsi"/>
        </w:rPr>
        <w:t>subjects</w:t>
      </w:r>
      <w:r w:rsidR="001F6FBB" w:rsidRPr="00DC7940">
        <w:rPr>
          <w:rFonts w:asciiTheme="minorHAnsi" w:hAnsiTheme="minorHAnsi" w:cstheme="minorHAnsi"/>
        </w:rPr>
        <w:t xml:space="preserve"> with </w:t>
      </w:r>
      <w:r w:rsidR="009D4A89" w:rsidRPr="00DC7940">
        <w:rPr>
          <w:rFonts w:asciiTheme="minorHAnsi" w:hAnsiTheme="minorHAnsi" w:cstheme="minorHAnsi"/>
        </w:rPr>
        <w:t xml:space="preserve">no pathology as well as </w:t>
      </w:r>
      <w:r w:rsidR="001F6FBB" w:rsidRPr="00DC7940">
        <w:rPr>
          <w:rFonts w:asciiTheme="minorHAnsi" w:hAnsiTheme="minorHAnsi" w:cstheme="minorHAnsi"/>
        </w:rPr>
        <w:t>various retinal genetic diseases</w:t>
      </w:r>
      <w:r w:rsidR="00D73650" w:rsidRPr="00DC7940">
        <w:rPr>
          <w:rFonts w:asciiTheme="minorHAnsi" w:hAnsiTheme="minorHAnsi" w:cstheme="minorHAnsi"/>
          <w:vertAlign w:val="superscript"/>
        </w:rPr>
        <w:t>10-</w:t>
      </w:r>
      <w:r w:rsidR="000F19FD" w:rsidRPr="00DC7940">
        <w:rPr>
          <w:rFonts w:asciiTheme="minorHAnsi" w:hAnsiTheme="minorHAnsi" w:cstheme="minorHAnsi"/>
          <w:vertAlign w:val="superscript"/>
        </w:rPr>
        <w:t>1</w:t>
      </w:r>
      <w:r w:rsidR="005D59DF" w:rsidRPr="00DC7940">
        <w:rPr>
          <w:rFonts w:asciiTheme="minorHAnsi" w:hAnsiTheme="minorHAnsi" w:cstheme="minorHAnsi"/>
          <w:vertAlign w:val="superscript"/>
        </w:rPr>
        <w:t>5</w:t>
      </w:r>
      <w:r w:rsidR="001F6FBB" w:rsidRPr="00DC7940">
        <w:rPr>
          <w:rFonts w:asciiTheme="minorHAnsi" w:hAnsiTheme="minorHAnsi" w:cstheme="minorHAnsi"/>
        </w:rPr>
        <w:t xml:space="preserve">.  However, </w:t>
      </w:r>
      <w:r w:rsidR="009F1475">
        <w:rPr>
          <w:rFonts w:asciiTheme="minorHAnsi" w:hAnsiTheme="minorHAnsi" w:cstheme="minorHAnsi"/>
        </w:rPr>
        <w:t>these devices are relatively expensive compared to the rtx1 flood-illuminated AO camera, and are not commercially available. G</w:t>
      </w:r>
      <w:r w:rsidR="00685619" w:rsidRPr="00DC7940">
        <w:rPr>
          <w:rFonts w:asciiTheme="minorHAnsi" w:hAnsiTheme="minorHAnsi" w:cstheme="minorHAnsi"/>
        </w:rPr>
        <w:t xml:space="preserve">iven that </w:t>
      </w:r>
      <w:r w:rsidR="009F1475">
        <w:rPr>
          <w:rFonts w:asciiTheme="minorHAnsi" w:hAnsiTheme="minorHAnsi" w:cstheme="minorHAnsi"/>
        </w:rPr>
        <w:t>repeatability</w:t>
      </w:r>
      <w:r w:rsidR="001F6FBB" w:rsidRPr="00DC7940">
        <w:rPr>
          <w:rFonts w:asciiTheme="minorHAnsi" w:hAnsiTheme="minorHAnsi" w:cstheme="minorHAnsi"/>
        </w:rPr>
        <w:t xml:space="preserve"> studies have yet to be performe</w:t>
      </w:r>
      <w:r w:rsidR="00685619" w:rsidRPr="00DC7940">
        <w:rPr>
          <w:rFonts w:asciiTheme="minorHAnsi" w:hAnsiTheme="minorHAnsi" w:cstheme="minorHAnsi"/>
        </w:rPr>
        <w:t>d</w:t>
      </w:r>
      <w:r w:rsidR="009D4A89" w:rsidRPr="00DC7940">
        <w:rPr>
          <w:rFonts w:asciiTheme="minorHAnsi" w:hAnsiTheme="minorHAnsi" w:cstheme="minorHAnsi"/>
        </w:rPr>
        <w:t xml:space="preserve"> via flood-illuminated AO</w:t>
      </w:r>
      <w:r w:rsidR="00685619" w:rsidRPr="00DC7940">
        <w:rPr>
          <w:rFonts w:asciiTheme="minorHAnsi" w:hAnsiTheme="minorHAnsi" w:cstheme="minorHAnsi"/>
        </w:rPr>
        <w:t xml:space="preserve"> </w:t>
      </w:r>
      <w:r w:rsidR="009D4A89" w:rsidRPr="00DC7940">
        <w:rPr>
          <w:rFonts w:asciiTheme="minorHAnsi" w:hAnsiTheme="minorHAnsi" w:cstheme="minorHAnsi"/>
        </w:rPr>
        <w:t>in subjects with RP</w:t>
      </w:r>
      <w:r w:rsidR="00685619" w:rsidRPr="00DC7940">
        <w:rPr>
          <w:rFonts w:asciiTheme="minorHAnsi" w:hAnsiTheme="minorHAnsi" w:cstheme="minorHAnsi"/>
        </w:rPr>
        <w:t xml:space="preserve">, </w:t>
      </w:r>
      <w:r w:rsidR="001F6FBB" w:rsidRPr="00DC7940">
        <w:rPr>
          <w:rFonts w:asciiTheme="minorHAnsi" w:hAnsiTheme="minorHAnsi" w:cstheme="minorHAnsi"/>
        </w:rPr>
        <w:t>e</w:t>
      </w:r>
      <w:r w:rsidR="00BD22E1" w:rsidRPr="00DC7940">
        <w:rPr>
          <w:rFonts w:asciiTheme="minorHAnsi" w:hAnsiTheme="minorHAnsi" w:cstheme="minorHAnsi"/>
        </w:rPr>
        <w:t xml:space="preserve">stablishing </w:t>
      </w:r>
      <w:r w:rsidR="009F1475">
        <w:rPr>
          <w:rFonts w:asciiTheme="minorHAnsi" w:hAnsiTheme="minorHAnsi" w:cstheme="minorHAnsi"/>
        </w:rPr>
        <w:t>the reliability</w:t>
      </w:r>
      <w:r w:rsidR="00A73545" w:rsidRPr="00DC7940">
        <w:rPr>
          <w:rFonts w:asciiTheme="minorHAnsi" w:hAnsiTheme="minorHAnsi" w:cstheme="minorHAnsi"/>
        </w:rPr>
        <w:t xml:space="preserve"> </w:t>
      </w:r>
      <w:r w:rsidR="009D4A89" w:rsidRPr="00DC7940">
        <w:rPr>
          <w:rFonts w:asciiTheme="minorHAnsi" w:hAnsiTheme="minorHAnsi" w:cstheme="minorHAnsi"/>
        </w:rPr>
        <w:t xml:space="preserve">in this population </w:t>
      </w:r>
      <w:r w:rsidR="00A73545" w:rsidRPr="00DC7940">
        <w:rPr>
          <w:rFonts w:asciiTheme="minorHAnsi" w:hAnsiTheme="minorHAnsi" w:cstheme="minorHAnsi"/>
        </w:rPr>
        <w:t>may</w:t>
      </w:r>
      <w:r w:rsidR="00BD22E1" w:rsidRPr="00DC7940">
        <w:rPr>
          <w:rFonts w:asciiTheme="minorHAnsi" w:hAnsiTheme="minorHAnsi" w:cstheme="minorHAnsi"/>
        </w:rPr>
        <w:t xml:space="preserve"> help </w:t>
      </w:r>
      <w:r w:rsidR="00A73545" w:rsidRPr="00DC7940">
        <w:rPr>
          <w:rFonts w:asciiTheme="minorHAnsi" w:hAnsiTheme="minorHAnsi" w:cstheme="minorHAnsi"/>
        </w:rPr>
        <w:t xml:space="preserve">to </w:t>
      </w:r>
      <w:r w:rsidR="006664CA" w:rsidRPr="00DC7940">
        <w:rPr>
          <w:rFonts w:asciiTheme="minorHAnsi" w:hAnsiTheme="minorHAnsi" w:cstheme="minorHAnsi"/>
        </w:rPr>
        <w:t xml:space="preserve">improve clinical </w:t>
      </w:r>
      <w:r w:rsidR="00685619" w:rsidRPr="00DC7940">
        <w:rPr>
          <w:rFonts w:asciiTheme="minorHAnsi" w:hAnsiTheme="minorHAnsi" w:cstheme="minorHAnsi"/>
        </w:rPr>
        <w:t xml:space="preserve">management </w:t>
      </w:r>
      <w:r w:rsidR="006664CA" w:rsidRPr="00DC7940">
        <w:rPr>
          <w:rFonts w:asciiTheme="minorHAnsi" w:hAnsiTheme="minorHAnsi" w:cstheme="minorHAnsi"/>
        </w:rPr>
        <w:t xml:space="preserve">through </w:t>
      </w:r>
      <w:r w:rsidR="00685619" w:rsidRPr="00DC7940">
        <w:rPr>
          <w:rFonts w:asciiTheme="minorHAnsi" w:hAnsiTheme="minorHAnsi" w:cstheme="minorHAnsi"/>
        </w:rPr>
        <w:t xml:space="preserve">more accurate </w:t>
      </w:r>
      <w:r w:rsidR="006664CA" w:rsidRPr="00DC7940">
        <w:rPr>
          <w:rFonts w:asciiTheme="minorHAnsi" w:hAnsiTheme="minorHAnsi" w:cstheme="minorHAnsi"/>
        </w:rPr>
        <w:t>prognosis, disease</w:t>
      </w:r>
      <w:r w:rsidR="00685619" w:rsidRPr="00DC7940">
        <w:rPr>
          <w:rFonts w:asciiTheme="minorHAnsi" w:hAnsiTheme="minorHAnsi" w:cstheme="minorHAnsi"/>
        </w:rPr>
        <w:t xml:space="preserve"> monitoring</w:t>
      </w:r>
      <w:ins w:id="6" w:author="Gareth Harman" w:date="2018-04-09T13:35:00Z">
        <w:r w:rsidR="0045170E">
          <w:rPr>
            <w:rFonts w:asciiTheme="minorHAnsi" w:hAnsiTheme="minorHAnsi" w:cstheme="minorHAnsi"/>
          </w:rPr>
          <w:t>,</w:t>
        </w:r>
      </w:ins>
      <w:r w:rsidR="00685619" w:rsidRPr="00DC7940">
        <w:rPr>
          <w:rFonts w:asciiTheme="minorHAnsi" w:hAnsiTheme="minorHAnsi" w:cstheme="minorHAnsi"/>
        </w:rPr>
        <w:t xml:space="preserve"> and assessment of futu</w:t>
      </w:r>
      <w:r w:rsidR="009D4A89" w:rsidRPr="00DC7940">
        <w:rPr>
          <w:rFonts w:asciiTheme="minorHAnsi" w:hAnsiTheme="minorHAnsi" w:cstheme="minorHAnsi"/>
        </w:rPr>
        <w:t xml:space="preserve">re therapeutic interventions. </w:t>
      </w:r>
      <w:r w:rsidR="00377F2D" w:rsidRPr="00DC7940">
        <w:rPr>
          <w:rFonts w:asciiTheme="minorHAnsi" w:hAnsiTheme="minorHAnsi" w:cstheme="minorHAnsi"/>
        </w:rPr>
        <w:t xml:space="preserve">As </w:t>
      </w:r>
      <w:r w:rsidR="006664CA" w:rsidRPr="00DC7940">
        <w:rPr>
          <w:rFonts w:asciiTheme="minorHAnsi" w:hAnsiTheme="minorHAnsi" w:cstheme="minorHAnsi"/>
        </w:rPr>
        <w:t>AO technology improves</w:t>
      </w:r>
      <w:r w:rsidR="00D86AF5" w:rsidRPr="00DC7940">
        <w:rPr>
          <w:rFonts w:asciiTheme="minorHAnsi" w:hAnsiTheme="minorHAnsi" w:cstheme="minorHAnsi"/>
        </w:rPr>
        <w:t>,</w:t>
      </w:r>
      <w:r w:rsidR="006664CA" w:rsidRPr="00DC7940">
        <w:rPr>
          <w:rFonts w:asciiTheme="minorHAnsi" w:hAnsiTheme="minorHAnsi" w:cstheme="minorHAnsi"/>
        </w:rPr>
        <w:t xml:space="preserve"> it</w:t>
      </w:r>
      <w:r w:rsidR="00377F2D" w:rsidRPr="00DC7940">
        <w:rPr>
          <w:rFonts w:asciiTheme="minorHAnsi" w:hAnsiTheme="minorHAnsi" w:cstheme="minorHAnsi"/>
        </w:rPr>
        <w:t xml:space="preserve"> </w:t>
      </w:r>
      <w:r w:rsidR="006664CA" w:rsidRPr="00DC7940">
        <w:rPr>
          <w:rFonts w:asciiTheme="minorHAnsi" w:hAnsiTheme="minorHAnsi" w:cstheme="minorHAnsi"/>
        </w:rPr>
        <w:t xml:space="preserve">may </w:t>
      </w:r>
      <w:r w:rsidR="00D86AF5" w:rsidRPr="00DC7940">
        <w:rPr>
          <w:rFonts w:asciiTheme="minorHAnsi" w:hAnsiTheme="minorHAnsi" w:cstheme="minorHAnsi"/>
        </w:rPr>
        <w:t>provide the ability</w:t>
      </w:r>
      <w:r w:rsidR="006664CA" w:rsidRPr="00DC7940">
        <w:rPr>
          <w:rFonts w:asciiTheme="minorHAnsi" w:hAnsiTheme="minorHAnsi" w:cstheme="minorHAnsi"/>
        </w:rPr>
        <w:t xml:space="preserve"> </w:t>
      </w:r>
      <w:r w:rsidR="00BD22E1" w:rsidRPr="00DC7940">
        <w:rPr>
          <w:rFonts w:asciiTheme="minorHAnsi" w:hAnsiTheme="minorHAnsi" w:cstheme="minorHAnsi"/>
        </w:rPr>
        <w:t>to track not only global trends in reti</w:t>
      </w:r>
      <w:r w:rsidR="00377F2D" w:rsidRPr="00DC7940">
        <w:rPr>
          <w:rFonts w:asciiTheme="minorHAnsi" w:hAnsiTheme="minorHAnsi" w:cstheme="minorHAnsi"/>
        </w:rPr>
        <w:t>nal degeneration, but also monitor</w:t>
      </w:r>
      <w:r w:rsidR="00BD22E1" w:rsidRPr="00DC7940">
        <w:rPr>
          <w:rFonts w:asciiTheme="minorHAnsi" w:hAnsiTheme="minorHAnsi" w:cstheme="minorHAnsi"/>
        </w:rPr>
        <w:t xml:space="preserve"> the health of individual cones in a longitudinal manner.</w:t>
      </w:r>
      <w:r w:rsidR="004A0B81" w:rsidRPr="00DC7940">
        <w:rPr>
          <w:rFonts w:asciiTheme="minorHAnsi" w:hAnsiTheme="minorHAnsi" w:cstheme="minorHAnsi"/>
        </w:rPr>
        <w:t xml:space="preserve"> </w:t>
      </w:r>
      <w:r w:rsidR="00377F2D" w:rsidRPr="00DC7940">
        <w:rPr>
          <w:rFonts w:asciiTheme="minorHAnsi" w:hAnsiTheme="minorHAnsi" w:cstheme="minorHAnsi"/>
        </w:rPr>
        <w:t>Therefore, t</w:t>
      </w:r>
      <w:r w:rsidR="00860834" w:rsidRPr="00DC7940">
        <w:rPr>
          <w:rFonts w:asciiTheme="minorHAnsi" w:hAnsiTheme="minorHAnsi" w:cstheme="minorHAnsi"/>
        </w:rPr>
        <w:t xml:space="preserve">he goal of our study is to evaluate the repeatability and reliability of </w:t>
      </w:r>
      <w:r w:rsidR="00377F2D" w:rsidRPr="00DC7940">
        <w:rPr>
          <w:rFonts w:asciiTheme="minorHAnsi" w:hAnsiTheme="minorHAnsi" w:cstheme="minorHAnsi"/>
        </w:rPr>
        <w:t xml:space="preserve">flood-illuminated </w:t>
      </w:r>
      <w:r w:rsidR="00860834" w:rsidRPr="00DC7940">
        <w:rPr>
          <w:rFonts w:asciiTheme="minorHAnsi" w:hAnsiTheme="minorHAnsi" w:cstheme="minorHAnsi"/>
        </w:rPr>
        <w:t xml:space="preserve">AO images </w:t>
      </w:r>
      <w:r w:rsidR="00FA19C8" w:rsidRPr="00DC7940">
        <w:rPr>
          <w:rFonts w:asciiTheme="minorHAnsi" w:hAnsiTheme="minorHAnsi" w:cstheme="minorHAnsi"/>
        </w:rPr>
        <w:t>obtained</w:t>
      </w:r>
      <w:r w:rsidR="00860834" w:rsidRPr="00DC7940">
        <w:rPr>
          <w:rFonts w:asciiTheme="minorHAnsi" w:hAnsiTheme="minorHAnsi" w:cstheme="minorHAnsi"/>
        </w:rPr>
        <w:t xml:space="preserve"> in patients with RP via intersession cone analysis.  </w:t>
      </w:r>
    </w:p>
    <w:p w14:paraId="14A0561A" w14:textId="77777777" w:rsidR="0048209A" w:rsidRDefault="0048209A" w:rsidP="00DC7940">
      <w:pPr>
        <w:rPr>
          <w:rFonts w:asciiTheme="minorHAnsi" w:hAnsiTheme="minorHAnsi" w:cstheme="minorHAnsi"/>
        </w:rPr>
      </w:pPr>
    </w:p>
    <w:p w14:paraId="3EEA5142" w14:textId="77777777" w:rsidR="00EA6A38" w:rsidRPr="00DC7940" w:rsidRDefault="00EA6A38" w:rsidP="00DC7940">
      <w:pPr>
        <w:rPr>
          <w:rFonts w:asciiTheme="minorHAnsi" w:hAnsiTheme="minorHAnsi" w:cstheme="minorHAnsi"/>
        </w:rPr>
      </w:pPr>
    </w:p>
    <w:p w14:paraId="3D64F635" w14:textId="77777777" w:rsidR="00860834" w:rsidRPr="00DC7940" w:rsidRDefault="00860834" w:rsidP="00E26E09">
      <w:pPr>
        <w:outlineLvl w:val="0"/>
        <w:rPr>
          <w:rFonts w:asciiTheme="minorHAnsi" w:hAnsiTheme="minorHAnsi" w:cstheme="minorHAnsi"/>
          <w:b/>
          <w:bCs/>
          <w:u w:val="single"/>
        </w:rPr>
      </w:pPr>
      <w:r w:rsidRPr="00DC7940">
        <w:rPr>
          <w:rFonts w:asciiTheme="minorHAnsi" w:hAnsiTheme="minorHAnsi" w:cstheme="minorHAnsi"/>
          <w:b/>
          <w:bCs/>
          <w:u w:val="single"/>
        </w:rPr>
        <w:t>Methods:</w:t>
      </w:r>
    </w:p>
    <w:p w14:paraId="654618E8" w14:textId="1549B3B1" w:rsidR="00860834" w:rsidRPr="00DC7940" w:rsidRDefault="008B1FD0" w:rsidP="00E26E09">
      <w:pPr>
        <w:outlineLvl w:val="0"/>
        <w:rPr>
          <w:rFonts w:asciiTheme="minorHAnsi" w:hAnsiTheme="minorHAnsi" w:cstheme="minorHAnsi"/>
          <w:b/>
          <w:bCs/>
        </w:rPr>
      </w:pPr>
      <w:r w:rsidRPr="00DC7940">
        <w:rPr>
          <w:rFonts w:asciiTheme="minorHAnsi" w:hAnsiTheme="minorHAnsi" w:cstheme="minorHAnsi"/>
          <w:b/>
          <w:bCs/>
        </w:rPr>
        <w:t>Patients:</w:t>
      </w:r>
    </w:p>
    <w:p w14:paraId="2D0245A9" w14:textId="3669CC33" w:rsidR="008B1FD0" w:rsidRPr="00DC7940" w:rsidRDefault="008B1FD0" w:rsidP="00DC7940">
      <w:pPr>
        <w:rPr>
          <w:rFonts w:asciiTheme="minorHAnsi" w:hAnsiTheme="minorHAnsi" w:cstheme="minorHAnsi"/>
        </w:rPr>
      </w:pPr>
      <w:r w:rsidRPr="00DC7940">
        <w:rPr>
          <w:rFonts w:asciiTheme="minorHAnsi" w:hAnsiTheme="minorHAnsi" w:cstheme="minorHAnsi"/>
        </w:rPr>
        <w:t>This study adhered</w:t>
      </w:r>
      <w:r w:rsidR="00860834" w:rsidRPr="00DC7940">
        <w:rPr>
          <w:rFonts w:asciiTheme="minorHAnsi" w:hAnsiTheme="minorHAnsi" w:cstheme="minorHAnsi"/>
        </w:rPr>
        <w:t xml:space="preserve"> to the tenets of the Declaration of Hels</w:t>
      </w:r>
      <w:r w:rsidRPr="00DC7940">
        <w:rPr>
          <w:rFonts w:asciiTheme="minorHAnsi" w:hAnsiTheme="minorHAnsi" w:cstheme="minorHAnsi"/>
        </w:rPr>
        <w:t xml:space="preserve">inki and was approved by the Oregon Health </w:t>
      </w:r>
      <w:r w:rsidR="00710A17">
        <w:rPr>
          <w:rFonts w:asciiTheme="minorHAnsi" w:hAnsiTheme="minorHAnsi" w:cstheme="minorHAnsi"/>
        </w:rPr>
        <w:t>&amp;</w:t>
      </w:r>
      <w:r w:rsidR="00710A17" w:rsidRPr="00DC7940">
        <w:rPr>
          <w:rFonts w:asciiTheme="minorHAnsi" w:hAnsiTheme="minorHAnsi" w:cstheme="minorHAnsi"/>
        </w:rPr>
        <w:t xml:space="preserve"> </w:t>
      </w:r>
      <w:r w:rsidRPr="00DC7940">
        <w:rPr>
          <w:rFonts w:asciiTheme="minorHAnsi" w:hAnsiTheme="minorHAnsi" w:cstheme="minorHAnsi"/>
        </w:rPr>
        <w:t>Sciences University</w:t>
      </w:r>
      <w:r w:rsidR="00860834" w:rsidRPr="00DC7940">
        <w:rPr>
          <w:rFonts w:asciiTheme="minorHAnsi" w:hAnsiTheme="minorHAnsi" w:cstheme="minorHAnsi"/>
        </w:rPr>
        <w:t xml:space="preserve"> IRB. </w:t>
      </w:r>
      <w:r w:rsidRPr="00DC7940">
        <w:rPr>
          <w:rFonts w:asciiTheme="minorHAnsi" w:hAnsiTheme="minorHAnsi" w:cstheme="minorHAnsi"/>
        </w:rPr>
        <w:t>Prior to enrollment, all patients</w:t>
      </w:r>
      <w:r w:rsidR="00860834" w:rsidRPr="00DC7940">
        <w:rPr>
          <w:rFonts w:asciiTheme="minorHAnsi" w:hAnsiTheme="minorHAnsi" w:cstheme="minorHAnsi"/>
        </w:rPr>
        <w:t xml:space="preserve"> sign</w:t>
      </w:r>
      <w:r w:rsidRPr="00DC7940">
        <w:rPr>
          <w:rFonts w:asciiTheme="minorHAnsi" w:hAnsiTheme="minorHAnsi" w:cstheme="minorHAnsi"/>
        </w:rPr>
        <w:t>ed</w:t>
      </w:r>
      <w:r w:rsidR="00860834" w:rsidRPr="00DC7940">
        <w:rPr>
          <w:rFonts w:asciiTheme="minorHAnsi" w:hAnsiTheme="minorHAnsi" w:cstheme="minorHAnsi"/>
        </w:rPr>
        <w:t xml:space="preserve"> an informed consent after the nature and possible consequences</w:t>
      </w:r>
      <w:r w:rsidRPr="00DC7940">
        <w:rPr>
          <w:rFonts w:asciiTheme="minorHAnsi" w:hAnsiTheme="minorHAnsi" w:cstheme="minorHAnsi"/>
        </w:rPr>
        <w:t xml:space="preserve"> of the study we</w:t>
      </w:r>
      <w:r w:rsidR="00860834" w:rsidRPr="00DC7940">
        <w:rPr>
          <w:rFonts w:asciiTheme="minorHAnsi" w:hAnsiTheme="minorHAnsi" w:cstheme="minorHAnsi"/>
        </w:rPr>
        <w:t>re explained.</w:t>
      </w:r>
      <w:r w:rsidRPr="00DC7940">
        <w:rPr>
          <w:rFonts w:asciiTheme="minorHAnsi" w:hAnsiTheme="minorHAnsi" w:cstheme="minorHAnsi"/>
        </w:rPr>
        <w:t xml:space="preserve"> Ten patients with a clinical diagnosis of RP </w:t>
      </w:r>
      <w:r w:rsidR="00BE2C1A">
        <w:rPr>
          <w:rFonts w:asciiTheme="minorHAnsi" w:hAnsiTheme="minorHAnsi" w:cstheme="minorHAnsi"/>
        </w:rPr>
        <w:t xml:space="preserve">ranging in age from 22-57 years </w:t>
      </w:r>
      <w:r w:rsidRPr="00DC7940">
        <w:rPr>
          <w:rFonts w:asciiTheme="minorHAnsi" w:hAnsiTheme="minorHAnsi" w:cstheme="minorHAnsi"/>
        </w:rPr>
        <w:t>were recruited for this study (</w:t>
      </w:r>
      <w:r w:rsidR="00014723" w:rsidRPr="00DC7940">
        <w:rPr>
          <w:rFonts w:asciiTheme="minorHAnsi" w:hAnsiTheme="minorHAnsi" w:cstheme="minorHAnsi"/>
        </w:rPr>
        <w:t>Table 1</w:t>
      </w:r>
      <w:r w:rsidRPr="00DC7940">
        <w:rPr>
          <w:rFonts w:asciiTheme="minorHAnsi" w:hAnsiTheme="minorHAnsi" w:cstheme="minorHAnsi"/>
        </w:rPr>
        <w:t>)</w:t>
      </w:r>
      <w:r w:rsidR="003A3838">
        <w:rPr>
          <w:rFonts w:asciiTheme="minorHAnsi" w:hAnsiTheme="minorHAnsi" w:cstheme="minorHAnsi"/>
        </w:rPr>
        <w:t xml:space="preserve"> and were</w:t>
      </w:r>
      <w:r w:rsidR="00102719">
        <w:rPr>
          <w:rFonts w:asciiTheme="minorHAnsi" w:hAnsiTheme="minorHAnsi" w:cstheme="minorHAnsi"/>
        </w:rPr>
        <w:t xml:space="preserve"> compared to 11 normal patients </w:t>
      </w:r>
      <w:r w:rsidR="003A3838">
        <w:rPr>
          <w:rFonts w:asciiTheme="minorHAnsi" w:hAnsiTheme="minorHAnsi" w:cstheme="minorHAnsi"/>
        </w:rPr>
        <w:t>from a previous study</w:t>
      </w:r>
      <w:r w:rsidR="003A3838">
        <w:rPr>
          <w:rFonts w:asciiTheme="minorHAnsi" w:hAnsiTheme="minorHAnsi" w:cstheme="minorHAnsi"/>
          <w:vertAlign w:val="superscript"/>
        </w:rPr>
        <w:t>9</w:t>
      </w:r>
      <w:r w:rsidR="00102719">
        <w:rPr>
          <w:rFonts w:asciiTheme="minorHAnsi" w:hAnsiTheme="minorHAnsi" w:cstheme="minorHAnsi"/>
        </w:rPr>
        <w:t xml:space="preserve"> with similar characteristics</w:t>
      </w:r>
      <w:r w:rsidRPr="00DC7940">
        <w:rPr>
          <w:rFonts w:asciiTheme="minorHAnsi" w:hAnsiTheme="minorHAnsi" w:cstheme="minorHAnsi"/>
        </w:rPr>
        <w:t>. Exclusion criteria included patients with significant opacification of the ocular media, subjects with uncontrolled nystagmus</w:t>
      </w:r>
      <w:r w:rsidR="00710A17">
        <w:rPr>
          <w:rFonts w:asciiTheme="minorHAnsi" w:hAnsiTheme="minorHAnsi" w:cstheme="minorHAnsi"/>
        </w:rPr>
        <w:t>,</w:t>
      </w:r>
      <w:r w:rsidRPr="00DC7940">
        <w:rPr>
          <w:rFonts w:asciiTheme="minorHAnsi" w:hAnsiTheme="minorHAnsi" w:cstheme="minorHAnsi"/>
        </w:rPr>
        <w:t xml:space="preserve"> head </w:t>
      </w:r>
      <w:r w:rsidR="00710A17">
        <w:rPr>
          <w:rFonts w:asciiTheme="minorHAnsi" w:hAnsiTheme="minorHAnsi" w:cstheme="minorHAnsi"/>
        </w:rPr>
        <w:t xml:space="preserve">movement </w:t>
      </w:r>
      <w:r w:rsidRPr="00DC7940">
        <w:rPr>
          <w:rFonts w:asciiTheme="minorHAnsi" w:hAnsiTheme="minorHAnsi" w:cstheme="minorHAnsi"/>
        </w:rPr>
        <w:t>that prevent</w:t>
      </w:r>
      <w:r w:rsidR="00710A17">
        <w:rPr>
          <w:rFonts w:asciiTheme="minorHAnsi" w:hAnsiTheme="minorHAnsi" w:cstheme="minorHAnsi"/>
        </w:rPr>
        <w:t>ed</w:t>
      </w:r>
      <w:r w:rsidRPr="00DC7940">
        <w:rPr>
          <w:rFonts w:asciiTheme="minorHAnsi" w:hAnsiTheme="minorHAnsi" w:cstheme="minorHAnsi"/>
        </w:rPr>
        <w:t xml:space="preserve"> target fixation</w:t>
      </w:r>
      <w:r w:rsidR="00AD7EA7">
        <w:rPr>
          <w:rFonts w:asciiTheme="minorHAnsi" w:hAnsiTheme="minorHAnsi" w:cstheme="minorHAnsi"/>
        </w:rPr>
        <w:t>,</w:t>
      </w:r>
      <w:r w:rsidRPr="00DC7940">
        <w:rPr>
          <w:rFonts w:asciiTheme="minorHAnsi" w:hAnsiTheme="minorHAnsi" w:cstheme="minorHAnsi"/>
        </w:rPr>
        <w:t xml:space="preserve"> visua</w:t>
      </w:r>
      <w:r w:rsidR="000126EC" w:rsidRPr="00DC7940">
        <w:rPr>
          <w:rFonts w:asciiTheme="minorHAnsi" w:hAnsiTheme="minorHAnsi" w:cstheme="minorHAnsi"/>
        </w:rPr>
        <w:t>l acuity of less than 20/50,</w:t>
      </w:r>
      <w:r w:rsidRPr="00DC7940">
        <w:rPr>
          <w:rFonts w:asciiTheme="minorHAnsi" w:hAnsiTheme="minorHAnsi" w:cstheme="minorHAnsi"/>
        </w:rPr>
        <w:t xml:space="preserve"> history of cataract surgery</w:t>
      </w:r>
      <w:r w:rsidR="003A3838">
        <w:rPr>
          <w:rFonts w:asciiTheme="minorHAnsi" w:hAnsiTheme="minorHAnsi" w:cstheme="minorHAnsi"/>
        </w:rPr>
        <w:t>, cystoid macular edema</w:t>
      </w:r>
      <w:r w:rsidRPr="00DC7940">
        <w:rPr>
          <w:rFonts w:asciiTheme="minorHAnsi" w:hAnsiTheme="minorHAnsi" w:cstheme="minorHAnsi"/>
        </w:rPr>
        <w:t xml:space="preserve"> </w:t>
      </w:r>
      <w:r w:rsidR="00AD7EA7">
        <w:rPr>
          <w:rFonts w:asciiTheme="minorHAnsi" w:hAnsiTheme="minorHAnsi" w:cstheme="minorHAnsi"/>
        </w:rPr>
        <w:t>or advanced RP</w:t>
      </w:r>
      <w:r w:rsidRPr="00DC7940">
        <w:rPr>
          <w:rFonts w:asciiTheme="minorHAnsi" w:hAnsiTheme="minorHAnsi" w:cstheme="minorHAnsi"/>
        </w:rPr>
        <w:t>.</w:t>
      </w:r>
      <w:r w:rsidR="00096806">
        <w:rPr>
          <w:rFonts w:asciiTheme="minorHAnsi" w:hAnsiTheme="minorHAnsi" w:cstheme="minorHAnsi"/>
        </w:rPr>
        <w:t xml:space="preserve"> </w:t>
      </w:r>
      <w:r w:rsidR="00AD7EA7">
        <w:rPr>
          <w:rFonts w:asciiTheme="minorHAnsi" w:hAnsiTheme="minorHAnsi" w:cstheme="minorHAnsi"/>
        </w:rPr>
        <w:t>In summary, w</w:t>
      </w:r>
      <w:r w:rsidR="00096806">
        <w:rPr>
          <w:rFonts w:asciiTheme="minorHAnsi" w:hAnsiTheme="minorHAnsi" w:cstheme="minorHAnsi"/>
        </w:rPr>
        <w:t>e selected for</w:t>
      </w:r>
      <w:r w:rsidR="003A3838">
        <w:rPr>
          <w:rFonts w:asciiTheme="minorHAnsi" w:hAnsiTheme="minorHAnsi" w:cstheme="minorHAnsi"/>
        </w:rPr>
        <w:t xml:space="preserve"> patients with good fixation, media clarity, visual acuity and diverse genetic mutations.</w:t>
      </w:r>
    </w:p>
    <w:p w14:paraId="1FF6E582" w14:textId="77777777" w:rsidR="008B1FD0" w:rsidRPr="00DC7940" w:rsidRDefault="008B1FD0" w:rsidP="00DC7940">
      <w:pPr>
        <w:rPr>
          <w:rFonts w:asciiTheme="minorHAnsi" w:hAnsiTheme="minorHAnsi" w:cstheme="minorHAnsi"/>
        </w:rPr>
      </w:pPr>
    </w:p>
    <w:p w14:paraId="68D406FF" w14:textId="67A48DC7" w:rsidR="00C10738" w:rsidRPr="00DC7940" w:rsidRDefault="00741477" w:rsidP="00E26E09">
      <w:pPr>
        <w:outlineLvl w:val="0"/>
        <w:rPr>
          <w:rFonts w:asciiTheme="minorHAnsi" w:hAnsiTheme="minorHAnsi" w:cstheme="minorHAnsi"/>
          <w:b/>
          <w:bCs/>
        </w:rPr>
      </w:pPr>
      <w:r w:rsidRPr="00DC7940">
        <w:rPr>
          <w:rFonts w:asciiTheme="minorHAnsi" w:hAnsiTheme="minorHAnsi" w:cstheme="minorHAnsi"/>
          <w:b/>
          <w:bCs/>
        </w:rPr>
        <w:t>Image Acquisition:</w:t>
      </w:r>
    </w:p>
    <w:p w14:paraId="34B7A2A0" w14:textId="6BB8680C" w:rsidR="009D013D" w:rsidRPr="000F7C32" w:rsidRDefault="00374EBF" w:rsidP="00DC7940">
      <w:pPr>
        <w:rPr>
          <w:rFonts w:asciiTheme="minorHAnsi" w:hAnsiTheme="minorHAnsi" w:cstheme="minorHAnsi"/>
        </w:rPr>
      </w:pPr>
      <w:r w:rsidRPr="00DC7940">
        <w:rPr>
          <w:rFonts w:asciiTheme="minorHAnsi" w:hAnsiTheme="minorHAnsi" w:cstheme="minorHAnsi"/>
        </w:rPr>
        <w:t>Both eyes were</w:t>
      </w:r>
      <w:r w:rsidR="00860834" w:rsidRPr="00DC7940">
        <w:rPr>
          <w:rFonts w:asciiTheme="minorHAnsi" w:hAnsiTheme="minorHAnsi" w:cstheme="minorHAnsi"/>
        </w:rPr>
        <w:t xml:space="preserve"> dilated with 1% phenylephrine and 2.5% </w:t>
      </w:r>
      <w:proofErr w:type="spellStart"/>
      <w:r w:rsidR="00174463" w:rsidRPr="00DC7940">
        <w:rPr>
          <w:rFonts w:asciiTheme="minorHAnsi" w:hAnsiTheme="minorHAnsi" w:cstheme="minorHAnsi"/>
        </w:rPr>
        <w:t>tropicamide</w:t>
      </w:r>
      <w:proofErr w:type="spellEnd"/>
      <w:r w:rsidR="00860834" w:rsidRPr="00DC7940">
        <w:rPr>
          <w:rFonts w:asciiTheme="minorHAnsi" w:hAnsiTheme="minorHAnsi" w:cstheme="minorHAnsi"/>
        </w:rPr>
        <w:t xml:space="preserve"> pri</w:t>
      </w:r>
      <w:r w:rsidR="0008148E" w:rsidRPr="00DC7940">
        <w:rPr>
          <w:rFonts w:asciiTheme="minorHAnsi" w:hAnsiTheme="minorHAnsi" w:cstheme="minorHAnsi"/>
        </w:rPr>
        <w:t xml:space="preserve">or to each imaging session. </w:t>
      </w:r>
      <w:r w:rsidR="00860834" w:rsidRPr="00DC7940">
        <w:rPr>
          <w:rFonts w:asciiTheme="minorHAnsi" w:hAnsiTheme="minorHAnsi" w:cstheme="minorHAnsi"/>
        </w:rPr>
        <w:t xml:space="preserve">For each </w:t>
      </w:r>
      <w:r w:rsidR="003A3838">
        <w:rPr>
          <w:rFonts w:asciiTheme="minorHAnsi" w:hAnsiTheme="minorHAnsi" w:cstheme="minorHAnsi"/>
        </w:rPr>
        <w:t>session</w:t>
      </w:r>
      <w:r w:rsidR="00860834" w:rsidRPr="00DC7940">
        <w:rPr>
          <w:rFonts w:asciiTheme="minorHAnsi" w:hAnsiTheme="minorHAnsi" w:cstheme="minorHAnsi"/>
        </w:rPr>
        <w:t xml:space="preserve">, </w:t>
      </w:r>
      <w:r w:rsidR="00344D9E" w:rsidRPr="00DC7940">
        <w:rPr>
          <w:rFonts w:asciiTheme="minorHAnsi" w:hAnsiTheme="minorHAnsi" w:cstheme="minorHAnsi"/>
        </w:rPr>
        <w:t>a series of 25 4°x4° images was acquired</w:t>
      </w:r>
      <w:r w:rsidR="00860834" w:rsidRPr="00DC7940">
        <w:rPr>
          <w:rFonts w:asciiTheme="minorHAnsi" w:hAnsiTheme="minorHAnsi" w:cstheme="minorHAnsi"/>
        </w:rPr>
        <w:t xml:space="preserve"> cover</w:t>
      </w:r>
      <w:r w:rsidR="00344D9E" w:rsidRPr="00DC7940">
        <w:rPr>
          <w:rFonts w:asciiTheme="minorHAnsi" w:hAnsiTheme="minorHAnsi" w:cstheme="minorHAnsi"/>
        </w:rPr>
        <w:t>ing</w:t>
      </w:r>
      <w:r w:rsidR="00860834" w:rsidRPr="00DC7940">
        <w:rPr>
          <w:rFonts w:asciiTheme="minorHAnsi" w:hAnsiTheme="minorHAnsi" w:cstheme="minorHAnsi"/>
        </w:rPr>
        <w:t xml:space="preserve"> a 12°x12° field of the central macula in both eyes</w:t>
      </w:r>
      <w:r w:rsidR="003A5BB3">
        <w:rPr>
          <w:rFonts w:asciiTheme="minorHAnsi" w:hAnsiTheme="minorHAnsi" w:cstheme="minorHAnsi"/>
        </w:rPr>
        <w:t xml:space="preserve"> (Figure 1A)</w:t>
      </w:r>
      <w:r w:rsidR="00860834" w:rsidRPr="00DC7940">
        <w:rPr>
          <w:rFonts w:asciiTheme="minorHAnsi" w:hAnsiTheme="minorHAnsi" w:cstheme="minorHAnsi"/>
        </w:rPr>
        <w:t xml:space="preserve">. </w:t>
      </w:r>
      <w:r w:rsidR="0008148E" w:rsidRPr="00DC7940">
        <w:rPr>
          <w:rFonts w:asciiTheme="minorHAnsi" w:hAnsiTheme="minorHAnsi" w:cstheme="minorHAnsi"/>
        </w:rPr>
        <w:t xml:space="preserve">Three imaging sessions were performed on each patient on the same clinic visit day, in order to minimize the potential for retinal change due to pathological progression. </w:t>
      </w:r>
      <w:r w:rsidR="003A5BB3">
        <w:rPr>
          <w:rFonts w:asciiTheme="minorHAnsi" w:hAnsiTheme="minorHAnsi" w:cstheme="minorHAnsi"/>
        </w:rPr>
        <w:t xml:space="preserve">Retinal eccentricities were determined based on Euclidian distance from the fovea (Figure 1B).  </w:t>
      </w:r>
      <w:r w:rsidR="00860834" w:rsidRPr="00DC7940">
        <w:rPr>
          <w:rFonts w:asciiTheme="minorHAnsi" w:hAnsiTheme="minorHAnsi" w:cstheme="minorHAnsi"/>
        </w:rPr>
        <w:t>Aft</w:t>
      </w:r>
      <w:r w:rsidR="00344D9E" w:rsidRPr="00DC7940">
        <w:rPr>
          <w:rFonts w:asciiTheme="minorHAnsi" w:hAnsiTheme="minorHAnsi" w:cstheme="minorHAnsi"/>
        </w:rPr>
        <w:t>er image acquisition</w:t>
      </w:r>
      <w:r w:rsidR="00943667" w:rsidRPr="00DC7940">
        <w:rPr>
          <w:rFonts w:asciiTheme="minorHAnsi" w:hAnsiTheme="minorHAnsi" w:cstheme="minorHAnsi"/>
        </w:rPr>
        <w:t xml:space="preserve">, </w:t>
      </w:r>
      <w:r w:rsidR="0046407F" w:rsidRPr="00DC7940">
        <w:rPr>
          <w:rFonts w:asciiTheme="minorHAnsi" w:hAnsiTheme="minorHAnsi" w:cstheme="minorHAnsi"/>
        </w:rPr>
        <w:t xml:space="preserve">each set of 3 images </w:t>
      </w:r>
      <w:r w:rsidR="003A3838">
        <w:rPr>
          <w:rFonts w:asciiTheme="minorHAnsi" w:hAnsiTheme="minorHAnsi" w:cstheme="minorHAnsi"/>
        </w:rPr>
        <w:t xml:space="preserve">at each corresponding location </w:t>
      </w:r>
      <w:r w:rsidR="0046407F" w:rsidRPr="00DC7940">
        <w:rPr>
          <w:rFonts w:asciiTheme="minorHAnsi" w:hAnsiTheme="minorHAnsi" w:cstheme="minorHAnsi"/>
        </w:rPr>
        <w:t>were registered wi</w:t>
      </w:r>
      <w:r w:rsidR="00AB6F73" w:rsidRPr="00DC7940">
        <w:rPr>
          <w:rFonts w:asciiTheme="minorHAnsi" w:hAnsiTheme="minorHAnsi" w:cstheme="minorHAnsi"/>
        </w:rPr>
        <w:t>th an affine transformation in i</w:t>
      </w:r>
      <w:r w:rsidR="0046407F" w:rsidRPr="00DC7940">
        <w:rPr>
          <w:rFonts w:asciiTheme="minorHAnsi" w:hAnsiTheme="minorHAnsi" w:cstheme="minorHAnsi"/>
        </w:rPr>
        <w:t>2K Retina</w:t>
      </w:r>
      <w:r w:rsidR="00860834" w:rsidRPr="00DC7940">
        <w:rPr>
          <w:rFonts w:asciiTheme="minorHAnsi" w:hAnsiTheme="minorHAnsi" w:cstheme="minorHAnsi"/>
        </w:rPr>
        <w:t xml:space="preserve"> </w:t>
      </w:r>
      <w:r w:rsidR="00860834" w:rsidRPr="00DC7940" w:rsidDel="00495B90">
        <w:rPr>
          <w:rFonts w:asciiTheme="minorHAnsi" w:hAnsiTheme="minorHAnsi" w:cstheme="minorHAnsi"/>
        </w:rPr>
        <w:t>(</w:t>
      </w:r>
      <w:proofErr w:type="spellStart"/>
      <w:r w:rsidR="00860834" w:rsidRPr="00DC7940" w:rsidDel="00495B90">
        <w:rPr>
          <w:rFonts w:asciiTheme="minorHAnsi" w:hAnsiTheme="minorHAnsi" w:cstheme="minorHAnsi"/>
        </w:rPr>
        <w:t>DualAlign</w:t>
      </w:r>
      <w:proofErr w:type="spellEnd"/>
      <w:r w:rsidR="00860834" w:rsidRPr="00DC7940" w:rsidDel="00495B90">
        <w:rPr>
          <w:rFonts w:asciiTheme="minorHAnsi" w:hAnsiTheme="minorHAnsi" w:cstheme="minorHAnsi"/>
        </w:rPr>
        <w:t xml:space="preserve"> LLC, Clifton Park, NY, USA)</w:t>
      </w:r>
      <w:r w:rsidR="003A3838">
        <w:rPr>
          <w:rFonts w:asciiTheme="minorHAnsi" w:hAnsiTheme="minorHAnsi" w:cstheme="minorHAnsi"/>
        </w:rPr>
        <w:t xml:space="preserve"> to create a stack</w:t>
      </w:r>
      <w:r w:rsidR="003A5BB3">
        <w:rPr>
          <w:rFonts w:asciiTheme="minorHAnsi" w:hAnsiTheme="minorHAnsi" w:cstheme="minorHAnsi"/>
        </w:rPr>
        <w:t xml:space="preserve"> </w:t>
      </w:r>
      <w:r w:rsidR="003A5BB3" w:rsidRPr="00DC7940">
        <w:rPr>
          <w:rFonts w:asciiTheme="minorHAnsi" w:hAnsiTheme="minorHAnsi" w:cstheme="minorHAnsi"/>
        </w:rPr>
        <w:t>(Figure 1</w:t>
      </w:r>
      <w:r w:rsidR="003A5BB3">
        <w:rPr>
          <w:rFonts w:asciiTheme="minorHAnsi" w:hAnsiTheme="minorHAnsi" w:cstheme="minorHAnsi"/>
        </w:rPr>
        <w:t>C</w:t>
      </w:r>
      <w:r w:rsidR="003A5BB3" w:rsidRPr="00DC7940">
        <w:rPr>
          <w:rFonts w:asciiTheme="minorHAnsi" w:hAnsiTheme="minorHAnsi" w:cstheme="minorHAnsi"/>
        </w:rPr>
        <w:t>)</w:t>
      </w:r>
      <w:r w:rsidR="000C4051" w:rsidRPr="00DC7940">
        <w:rPr>
          <w:rFonts w:asciiTheme="minorHAnsi" w:hAnsiTheme="minorHAnsi" w:cstheme="minorHAnsi"/>
        </w:rPr>
        <w:t>.</w:t>
      </w:r>
      <w:r w:rsidR="0008148E" w:rsidRPr="00DC7940">
        <w:rPr>
          <w:rFonts w:asciiTheme="minorHAnsi" w:hAnsiTheme="minorHAnsi" w:cstheme="minorHAnsi"/>
        </w:rPr>
        <w:t xml:space="preserve"> </w:t>
      </w:r>
      <w:r w:rsidR="00151EAC">
        <w:rPr>
          <w:rFonts w:asciiTheme="minorHAnsi" w:hAnsiTheme="minorHAnsi" w:cstheme="minorHAnsi"/>
        </w:rPr>
        <w:t>I</w:t>
      </w:r>
      <w:r w:rsidR="000C4051" w:rsidRPr="00DC7940">
        <w:rPr>
          <w:rFonts w:asciiTheme="minorHAnsi" w:hAnsiTheme="minorHAnsi" w:cstheme="minorHAnsi"/>
        </w:rPr>
        <w:t xml:space="preserve">mages were subsequently pre-filtered, and cone photoreceptors were identified </w:t>
      </w:r>
      <w:r w:rsidR="00860834" w:rsidRPr="00DC7940">
        <w:rPr>
          <w:rFonts w:asciiTheme="minorHAnsi" w:hAnsiTheme="minorHAnsi" w:cstheme="minorHAnsi"/>
        </w:rPr>
        <w:t>using a custom-built MATLAB cone counting algorithm (</w:t>
      </w:r>
      <w:proofErr w:type="spellStart"/>
      <w:r w:rsidR="00860834" w:rsidRPr="00DC7940">
        <w:rPr>
          <w:rFonts w:asciiTheme="minorHAnsi" w:hAnsiTheme="minorHAnsi" w:cstheme="minorHAnsi"/>
        </w:rPr>
        <w:t>MathWorks</w:t>
      </w:r>
      <w:proofErr w:type="spellEnd"/>
      <w:r w:rsidR="00860834" w:rsidRPr="00DC7940">
        <w:rPr>
          <w:rFonts w:asciiTheme="minorHAnsi" w:hAnsiTheme="minorHAnsi" w:cstheme="minorHAnsi"/>
        </w:rPr>
        <w:t>, Natick, MA, USA)</w:t>
      </w:r>
      <w:r w:rsidR="000C4051" w:rsidRPr="00DC7940">
        <w:rPr>
          <w:rFonts w:asciiTheme="minorHAnsi" w:hAnsiTheme="minorHAnsi" w:cstheme="minorHAnsi"/>
        </w:rPr>
        <w:t xml:space="preserve"> as previously described</w:t>
      </w:r>
      <w:r w:rsidR="00710A17">
        <w:rPr>
          <w:rFonts w:asciiTheme="minorHAnsi" w:hAnsiTheme="minorHAnsi" w:cstheme="minorHAnsi"/>
        </w:rPr>
        <w:t>.</w:t>
      </w:r>
      <w:r w:rsidR="000C4051" w:rsidRPr="00DC7940">
        <w:rPr>
          <w:rFonts w:asciiTheme="minorHAnsi" w:hAnsiTheme="minorHAnsi" w:cstheme="minorHAnsi"/>
          <w:vertAlign w:val="superscript"/>
        </w:rPr>
        <w:t>8</w:t>
      </w:r>
      <w:r w:rsidR="00860834" w:rsidRPr="00DC7940">
        <w:rPr>
          <w:rFonts w:asciiTheme="minorHAnsi" w:hAnsiTheme="minorHAnsi" w:cstheme="minorHAnsi"/>
        </w:rPr>
        <w:t xml:space="preserve"> </w:t>
      </w:r>
      <w:del w:id="7" w:author="Gareth Harman" w:date="2018-04-09T13:37:00Z">
        <w:r w:rsidR="00710A17" w:rsidDel="0045170E">
          <w:rPr>
            <w:rFonts w:asciiTheme="minorHAnsi" w:hAnsiTheme="minorHAnsi" w:cstheme="minorHAnsi"/>
          </w:rPr>
          <w:delText>Briefly</w:delText>
        </w:r>
      </w:del>
      <w:ins w:id="8" w:author="Gareth Harman" w:date="2018-04-09T13:37:00Z">
        <w:r w:rsidR="0045170E">
          <w:rPr>
            <w:rFonts w:asciiTheme="minorHAnsi" w:hAnsiTheme="minorHAnsi" w:cstheme="minorHAnsi"/>
          </w:rPr>
          <w:t>In short</w:t>
        </w:r>
      </w:ins>
      <w:r w:rsidR="00710A17">
        <w:rPr>
          <w:rFonts w:asciiTheme="minorHAnsi" w:hAnsiTheme="minorHAnsi" w:cstheme="minorHAnsi"/>
        </w:rPr>
        <w:t>, p</w:t>
      </w:r>
      <w:r w:rsidR="000C4051" w:rsidRPr="00DC7940">
        <w:rPr>
          <w:rFonts w:asciiTheme="minorHAnsi" w:hAnsiTheme="minorHAnsi" w:cstheme="minorHAnsi"/>
        </w:rPr>
        <w:t xml:space="preserve">re-filtering was accomplished by background subtraction using a moving 11-by-11 moving average filter, and the MATLAB algorithm was used to detect cones by thresholding intensity values of local maxima. Binary cone detection maps were then generated for each image and used to create </w:t>
      </w:r>
      <w:proofErr w:type="spellStart"/>
      <w:r w:rsidR="000C4051" w:rsidRPr="00DC7940">
        <w:rPr>
          <w:rFonts w:asciiTheme="minorHAnsi" w:hAnsiTheme="minorHAnsi" w:cstheme="minorHAnsi"/>
        </w:rPr>
        <w:lastRenderedPageBreak/>
        <w:t>Voronoi</w:t>
      </w:r>
      <w:proofErr w:type="spellEnd"/>
      <w:r w:rsidR="000C4051" w:rsidRPr="00DC7940">
        <w:rPr>
          <w:rFonts w:asciiTheme="minorHAnsi" w:hAnsiTheme="minorHAnsi" w:cstheme="minorHAnsi"/>
        </w:rPr>
        <w:t xml:space="preserve"> diagrams representing cone density maps.</w:t>
      </w:r>
      <w:r w:rsidR="00860834" w:rsidRPr="00DC7940">
        <w:rPr>
          <w:rFonts w:asciiTheme="minorHAnsi" w:hAnsiTheme="minorHAnsi" w:cstheme="minorHAnsi"/>
        </w:rPr>
        <w:t xml:space="preserve"> </w:t>
      </w:r>
      <w:r w:rsidR="000F7C32">
        <w:rPr>
          <w:rFonts w:asciiTheme="minorHAnsi" w:hAnsiTheme="minorHAnsi" w:cstheme="minorHAnsi"/>
        </w:rPr>
        <w:t>Age-matched normals images from a prior AO repeatability study</w:t>
      </w:r>
      <w:r w:rsidR="000F7C32">
        <w:rPr>
          <w:rFonts w:asciiTheme="minorHAnsi" w:hAnsiTheme="minorHAnsi" w:cstheme="minorHAnsi"/>
          <w:vertAlign w:val="superscript"/>
        </w:rPr>
        <w:t>8</w:t>
      </w:r>
      <w:r w:rsidR="000F7C32">
        <w:rPr>
          <w:rFonts w:asciiTheme="minorHAnsi" w:hAnsiTheme="minorHAnsi" w:cstheme="minorHAnsi"/>
        </w:rPr>
        <w:t xml:space="preserve"> were used for comparison with the RP subjects from this study.</w:t>
      </w:r>
    </w:p>
    <w:p w14:paraId="42200040" w14:textId="77777777" w:rsidR="009D013D" w:rsidRPr="00DC7940" w:rsidRDefault="009D013D" w:rsidP="00DC7940">
      <w:pPr>
        <w:rPr>
          <w:rFonts w:asciiTheme="minorHAnsi" w:hAnsiTheme="minorHAnsi" w:cstheme="minorHAnsi"/>
        </w:rPr>
      </w:pPr>
    </w:p>
    <w:p w14:paraId="25AEDDBB" w14:textId="7A83F730" w:rsidR="005C06AF" w:rsidRDefault="009D013D" w:rsidP="005B1CB9">
      <w:pPr>
        <w:rPr>
          <w:rFonts w:asciiTheme="minorHAnsi" w:hAnsiTheme="minorHAnsi" w:cstheme="minorHAnsi"/>
        </w:rPr>
      </w:pPr>
      <w:r w:rsidRPr="00DC7940">
        <w:rPr>
          <w:rFonts w:asciiTheme="minorHAnsi" w:hAnsiTheme="minorHAnsi" w:cstheme="minorHAnsi"/>
        </w:rPr>
        <w:t>Regions of interest (ROIs) were used to determine cone density variation in images across the three sessions for each fixa</w:t>
      </w:r>
      <w:r w:rsidR="00C13E9A">
        <w:rPr>
          <w:rFonts w:asciiTheme="minorHAnsi" w:hAnsiTheme="minorHAnsi" w:cstheme="minorHAnsi"/>
        </w:rPr>
        <w:t xml:space="preserve">tion point. A grid of nine </w:t>
      </w:r>
      <w:r w:rsidRPr="00DC7940">
        <w:rPr>
          <w:rFonts w:asciiTheme="minorHAnsi" w:hAnsiTheme="minorHAnsi" w:cstheme="minorHAnsi"/>
        </w:rPr>
        <w:t>100um x 1</w:t>
      </w:r>
      <w:r w:rsidR="000F6ED5" w:rsidRPr="00DC7940">
        <w:rPr>
          <w:rFonts w:asciiTheme="minorHAnsi" w:hAnsiTheme="minorHAnsi" w:cstheme="minorHAnsi"/>
        </w:rPr>
        <w:t>00um ROI</w:t>
      </w:r>
      <w:r w:rsidRPr="00DC7940">
        <w:rPr>
          <w:rFonts w:asciiTheme="minorHAnsi" w:hAnsiTheme="minorHAnsi" w:cstheme="minorHAnsi"/>
        </w:rPr>
        <w:t>s were selected for each imaging set, with</w:t>
      </w:r>
      <w:r w:rsidR="00A54CAC">
        <w:rPr>
          <w:rFonts w:asciiTheme="minorHAnsi" w:hAnsiTheme="minorHAnsi" w:cstheme="minorHAnsi"/>
        </w:rPr>
        <w:t xml:space="preserve"> the cent</w:t>
      </w:r>
      <w:r w:rsidR="003A5BB3">
        <w:rPr>
          <w:rFonts w:asciiTheme="minorHAnsi" w:hAnsiTheme="minorHAnsi" w:cstheme="minorHAnsi"/>
        </w:rPr>
        <w:t>ral ROI po</w:t>
      </w:r>
      <w:r w:rsidR="001F1B89">
        <w:rPr>
          <w:rFonts w:asciiTheme="minorHAnsi" w:hAnsiTheme="minorHAnsi" w:cstheme="minorHAnsi"/>
        </w:rPr>
        <w:t>sitioned at the center of the</w:t>
      </w:r>
      <w:ins w:id="9" w:author="Gareth Harman" w:date="2018-04-09T13:38:00Z">
        <w:r w:rsidR="0045170E">
          <w:rPr>
            <w:rFonts w:asciiTheme="minorHAnsi" w:hAnsiTheme="minorHAnsi" w:cstheme="minorHAnsi"/>
          </w:rPr>
          <w:t xml:space="preserve"> padded</w:t>
        </w:r>
      </w:ins>
      <w:r w:rsidRPr="00DC7940">
        <w:rPr>
          <w:rFonts w:asciiTheme="minorHAnsi" w:hAnsiTheme="minorHAnsi" w:cstheme="minorHAnsi"/>
        </w:rPr>
        <w:t xml:space="preserve"> </w:t>
      </w:r>
      <w:r w:rsidR="003A5BB3">
        <w:rPr>
          <w:rFonts w:asciiTheme="minorHAnsi" w:hAnsiTheme="minorHAnsi" w:cstheme="minorHAnsi"/>
        </w:rPr>
        <w:t>stack</w:t>
      </w:r>
      <w:r w:rsidR="001F1B89">
        <w:rPr>
          <w:rFonts w:asciiTheme="minorHAnsi" w:hAnsiTheme="minorHAnsi" w:cstheme="minorHAnsi"/>
        </w:rPr>
        <w:t xml:space="preserve"> overlay</w:t>
      </w:r>
      <w:r w:rsidR="00FF578A">
        <w:rPr>
          <w:rFonts w:asciiTheme="minorHAnsi" w:hAnsiTheme="minorHAnsi" w:cstheme="minorHAnsi"/>
        </w:rPr>
        <w:t xml:space="preserve"> and the</w:t>
      </w:r>
      <w:r w:rsidR="00C13E9A">
        <w:rPr>
          <w:rFonts w:asciiTheme="minorHAnsi" w:hAnsiTheme="minorHAnsi" w:cstheme="minorHAnsi"/>
        </w:rPr>
        <w:t xml:space="preserve"> ROIs equally spaced </w:t>
      </w:r>
      <w:del w:id="10" w:author="Gareth Harman" w:date="2018-04-09T13:38:00Z">
        <w:r w:rsidR="00C13E9A" w:rsidDel="0045170E">
          <w:rPr>
            <w:rFonts w:asciiTheme="minorHAnsi" w:hAnsiTheme="minorHAnsi" w:cstheme="minorHAnsi"/>
          </w:rPr>
          <w:delText xml:space="preserve">XXX </w:delText>
        </w:r>
      </w:del>
      <w:ins w:id="11" w:author="Gareth Harman" w:date="2018-04-09T13:38:00Z">
        <w:r w:rsidR="0045170E">
          <w:rPr>
            <w:rFonts w:asciiTheme="minorHAnsi" w:hAnsiTheme="minorHAnsi" w:cstheme="minorHAnsi"/>
          </w:rPr>
          <w:t>.5</w:t>
        </w:r>
        <w:r w:rsidR="0045170E">
          <w:rPr>
            <w:rFonts w:asciiTheme="minorHAnsi" w:hAnsiTheme="minorHAnsi" w:cstheme="minorHAnsi"/>
          </w:rPr>
          <w:t xml:space="preserve"> </w:t>
        </w:r>
      </w:ins>
      <w:r w:rsidR="00C13E9A">
        <w:rPr>
          <w:rFonts w:asciiTheme="minorHAnsi" w:hAnsiTheme="minorHAnsi" w:cstheme="minorHAnsi"/>
        </w:rPr>
        <w:t xml:space="preserve">degrees </w:t>
      </w:r>
      <w:ins w:id="12" w:author="Gareth Harman" w:date="2018-04-09T13:39:00Z">
        <w:r w:rsidR="0045170E">
          <w:rPr>
            <w:rFonts w:asciiTheme="minorHAnsi" w:hAnsiTheme="minorHAnsi" w:cstheme="minorHAnsi"/>
          </w:rPr>
          <w:t xml:space="preserve">from </w:t>
        </w:r>
      </w:ins>
      <w:r w:rsidR="00C13E9A">
        <w:rPr>
          <w:rFonts w:asciiTheme="minorHAnsi" w:hAnsiTheme="minorHAnsi" w:cstheme="minorHAnsi"/>
        </w:rPr>
        <w:t>each other</w:t>
      </w:r>
      <w:r w:rsidR="003A5BB3">
        <w:rPr>
          <w:rFonts w:asciiTheme="minorHAnsi" w:hAnsiTheme="minorHAnsi" w:cstheme="minorHAnsi"/>
        </w:rPr>
        <w:t xml:space="preserve"> </w:t>
      </w:r>
      <w:r w:rsidR="00163B8F">
        <w:rPr>
          <w:rFonts w:asciiTheme="minorHAnsi" w:hAnsiTheme="minorHAnsi" w:cstheme="minorHAnsi"/>
        </w:rPr>
        <w:t>(Figure 1</w:t>
      </w:r>
      <w:r w:rsidR="003A5BB3">
        <w:rPr>
          <w:rFonts w:asciiTheme="minorHAnsi" w:hAnsiTheme="minorHAnsi" w:cstheme="minorHAnsi"/>
        </w:rPr>
        <w:t>C</w:t>
      </w:r>
      <w:r w:rsidRPr="00DC7940">
        <w:rPr>
          <w:rFonts w:asciiTheme="minorHAnsi" w:hAnsiTheme="minorHAnsi" w:cstheme="minorHAnsi"/>
        </w:rPr>
        <w:t xml:space="preserve">). </w:t>
      </w:r>
      <w:r w:rsidR="000F6ED5" w:rsidRPr="00DC7940">
        <w:rPr>
          <w:rFonts w:asciiTheme="minorHAnsi" w:hAnsiTheme="minorHAnsi" w:cstheme="minorHAnsi"/>
        </w:rPr>
        <w:t>ROI</w:t>
      </w:r>
      <w:r w:rsidRPr="00DC7940">
        <w:rPr>
          <w:rFonts w:asciiTheme="minorHAnsi" w:hAnsiTheme="minorHAnsi" w:cstheme="minorHAnsi"/>
        </w:rPr>
        <w:t xml:space="preserve">s that did not completely lie within the boundary of the </w:t>
      </w:r>
      <w:r w:rsidR="000F6ED5" w:rsidRPr="00DC7940">
        <w:rPr>
          <w:rFonts w:asciiTheme="minorHAnsi" w:hAnsiTheme="minorHAnsi" w:cstheme="minorHAnsi"/>
        </w:rPr>
        <w:t xml:space="preserve">three </w:t>
      </w:r>
      <w:r w:rsidRPr="00DC7940">
        <w:rPr>
          <w:rFonts w:asciiTheme="minorHAnsi" w:hAnsiTheme="minorHAnsi" w:cstheme="minorHAnsi"/>
        </w:rPr>
        <w:t>registered image</w:t>
      </w:r>
      <w:r w:rsidR="000F6ED5" w:rsidRPr="00DC7940">
        <w:rPr>
          <w:rFonts w:asciiTheme="minorHAnsi" w:hAnsiTheme="minorHAnsi" w:cstheme="minorHAnsi"/>
        </w:rPr>
        <w:t>s</w:t>
      </w:r>
      <w:r w:rsidRPr="00DC7940">
        <w:rPr>
          <w:rFonts w:asciiTheme="minorHAnsi" w:hAnsiTheme="minorHAnsi" w:cstheme="minorHAnsi"/>
        </w:rPr>
        <w:t xml:space="preserve"> were excluded from analysis</w:t>
      </w:r>
      <w:r w:rsidR="003A5BB3">
        <w:rPr>
          <w:rFonts w:asciiTheme="minorHAnsi" w:hAnsiTheme="minorHAnsi" w:cstheme="minorHAnsi"/>
        </w:rPr>
        <w:t xml:space="preserve"> (Figure 1D)</w:t>
      </w:r>
      <w:r w:rsidRPr="00DC7940">
        <w:rPr>
          <w:rFonts w:asciiTheme="minorHAnsi" w:hAnsiTheme="minorHAnsi" w:cstheme="minorHAnsi"/>
        </w:rPr>
        <w:t>.</w:t>
      </w:r>
      <w:r w:rsidR="003303D5" w:rsidRPr="00DC7940">
        <w:rPr>
          <w:rFonts w:asciiTheme="minorHAnsi" w:hAnsiTheme="minorHAnsi" w:cstheme="minorHAnsi"/>
        </w:rPr>
        <w:t xml:space="preserve"> </w:t>
      </w:r>
      <w:r w:rsidR="003B17A3">
        <w:rPr>
          <w:rFonts w:asciiTheme="minorHAnsi" w:hAnsiTheme="minorHAnsi" w:cstheme="minorHAnsi"/>
        </w:rPr>
        <w:t>There were 4,500</w:t>
      </w:r>
      <w:r w:rsidR="00B72496">
        <w:rPr>
          <w:rFonts w:asciiTheme="minorHAnsi" w:hAnsiTheme="minorHAnsi" w:cstheme="minorHAnsi"/>
        </w:rPr>
        <w:t xml:space="preserve"> total</w:t>
      </w:r>
      <w:r w:rsidR="003B17A3">
        <w:rPr>
          <w:rFonts w:asciiTheme="minorHAnsi" w:hAnsiTheme="minorHAnsi" w:cstheme="minorHAnsi"/>
        </w:rPr>
        <w:t xml:space="preserve"> </w:t>
      </w:r>
      <w:r w:rsidR="00B72496">
        <w:rPr>
          <w:rFonts w:asciiTheme="minorHAnsi" w:hAnsiTheme="minorHAnsi" w:cstheme="minorHAnsi"/>
        </w:rPr>
        <w:t>ROIs (10 subjects, 25 image stacks per eye, 9 ROIs p</w:t>
      </w:r>
      <w:r w:rsidR="003A3B1D">
        <w:rPr>
          <w:rFonts w:asciiTheme="minorHAnsi" w:hAnsiTheme="minorHAnsi" w:cstheme="minorHAnsi"/>
        </w:rPr>
        <w:t>er location), out of which 33</w:t>
      </w:r>
      <w:r w:rsidR="00B72496">
        <w:rPr>
          <w:rFonts w:asciiTheme="minorHAnsi" w:hAnsiTheme="minorHAnsi" w:cstheme="minorHAnsi"/>
        </w:rPr>
        <w:t xml:space="preserve"> ROIs were excluded</w:t>
      </w:r>
      <w:r w:rsidR="003A3B1D">
        <w:rPr>
          <w:rFonts w:asciiTheme="minorHAnsi" w:hAnsiTheme="minorHAnsi" w:cstheme="minorHAnsi"/>
        </w:rPr>
        <w:t>, all from the same subject</w:t>
      </w:r>
      <w:r w:rsidR="00B72496">
        <w:rPr>
          <w:rFonts w:asciiTheme="minorHAnsi" w:hAnsiTheme="minorHAnsi" w:cstheme="minorHAnsi"/>
        </w:rPr>
        <w:t xml:space="preserve">. </w:t>
      </w:r>
      <w:r w:rsidR="000F7C31">
        <w:rPr>
          <w:rFonts w:asciiTheme="minorHAnsi" w:hAnsiTheme="minorHAnsi" w:cstheme="minorHAnsi"/>
        </w:rPr>
        <w:t>For data analysis, ROIs were grouped based on the Euclidian distance from the fovea of the central ROI at each imaging location. This created five different foveal eccentricity groups, as shown in Figure 1B.</w:t>
      </w:r>
    </w:p>
    <w:p w14:paraId="17D7DC0D" w14:textId="77777777" w:rsidR="005C06AF" w:rsidRDefault="005C06AF" w:rsidP="005B1CB9">
      <w:pPr>
        <w:rPr>
          <w:rFonts w:asciiTheme="minorHAnsi" w:hAnsiTheme="minorHAnsi" w:cstheme="minorHAnsi"/>
        </w:rPr>
      </w:pPr>
    </w:p>
    <w:p w14:paraId="239EC937" w14:textId="407D093A" w:rsidR="00FD02DE" w:rsidRPr="00DC7940" w:rsidRDefault="003303D5" w:rsidP="005B1CB9">
      <w:pPr>
        <w:rPr>
          <w:rFonts w:asciiTheme="minorHAnsi" w:hAnsiTheme="minorHAnsi" w:cstheme="minorHAnsi"/>
        </w:rPr>
      </w:pPr>
      <w:r w:rsidRPr="00DC7940">
        <w:rPr>
          <w:rFonts w:asciiTheme="minorHAnsi" w:hAnsiTheme="minorHAnsi" w:cstheme="minorHAnsi"/>
        </w:rPr>
        <w:t xml:space="preserve">A subset of </w:t>
      </w:r>
      <w:r w:rsidR="005B1CB9">
        <w:rPr>
          <w:rFonts w:asciiTheme="minorHAnsi" w:hAnsiTheme="minorHAnsi" w:cstheme="minorHAnsi"/>
        </w:rPr>
        <w:t>ROIs ranging from 2 to 4 degrees retinal eccentricity were evaluated for further subgroup analysis based on subjective image quality, which was determined by</w:t>
      </w:r>
      <w:r w:rsidR="003A5BB3">
        <w:rPr>
          <w:rFonts w:asciiTheme="minorHAnsi" w:hAnsiTheme="minorHAnsi" w:cstheme="minorHAnsi"/>
        </w:rPr>
        <w:t xml:space="preserve"> the ability </w:t>
      </w:r>
      <w:r w:rsidR="003A5BB3" w:rsidRPr="00DC7940">
        <w:rPr>
          <w:rFonts w:asciiTheme="minorHAnsi" w:hAnsiTheme="minorHAnsi" w:cstheme="minorHAnsi"/>
        </w:rPr>
        <w:t>to clearly visualize a hexagonal cone mosaic.</w:t>
      </w:r>
      <w:r w:rsidR="003A5BB3">
        <w:rPr>
          <w:rFonts w:asciiTheme="minorHAnsi" w:hAnsiTheme="minorHAnsi" w:cstheme="minorHAnsi"/>
        </w:rPr>
        <w:t xml:space="preserve"> </w:t>
      </w:r>
      <w:r w:rsidR="00485802">
        <w:rPr>
          <w:rFonts w:asciiTheme="minorHAnsi" w:hAnsiTheme="minorHAnsi" w:cstheme="minorHAnsi"/>
        </w:rPr>
        <w:t xml:space="preserve">These ROIs avoided regions with major blood vessels, but there were no other exclusion criteria. </w:t>
      </w:r>
      <w:r w:rsidR="003A5BB3">
        <w:rPr>
          <w:rFonts w:asciiTheme="minorHAnsi" w:hAnsiTheme="minorHAnsi" w:cstheme="minorHAnsi"/>
        </w:rPr>
        <w:t>Three independent graders reviewed a set of training images</w:t>
      </w:r>
      <w:r w:rsidR="005B1CB9">
        <w:rPr>
          <w:rFonts w:asciiTheme="minorHAnsi" w:hAnsiTheme="minorHAnsi" w:cstheme="minorHAnsi"/>
        </w:rPr>
        <w:t xml:space="preserve"> to establish “good”, “intermediate” and “poor” </w:t>
      </w:r>
      <w:r w:rsidR="00485802">
        <w:rPr>
          <w:rFonts w:asciiTheme="minorHAnsi" w:hAnsiTheme="minorHAnsi" w:cstheme="minorHAnsi"/>
        </w:rPr>
        <w:t>image quality</w:t>
      </w:r>
      <w:r w:rsidR="005B1CB9">
        <w:rPr>
          <w:rFonts w:asciiTheme="minorHAnsi" w:hAnsiTheme="minorHAnsi" w:cstheme="minorHAnsi"/>
        </w:rPr>
        <w:t xml:space="preserve">. </w:t>
      </w:r>
      <w:r w:rsidR="001D46A6">
        <w:rPr>
          <w:rFonts w:asciiTheme="minorHAnsi" w:hAnsiTheme="minorHAnsi" w:cstheme="minorHAnsi"/>
        </w:rPr>
        <w:t xml:space="preserve"> </w:t>
      </w:r>
      <w:r w:rsidR="005B1CB9">
        <w:rPr>
          <w:rFonts w:asciiTheme="minorHAnsi" w:hAnsiTheme="minorHAnsi" w:cstheme="minorHAnsi"/>
        </w:rPr>
        <w:t xml:space="preserve">Following training, each grader independently reviewed the </w:t>
      </w:r>
      <w:r w:rsidR="00485802">
        <w:rPr>
          <w:rFonts w:asciiTheme="minorHAnsi" w:hAnsiTheme="minorHAnsi" w:cstheme="minorHAnsi"/>
        </w:rPr>
        <w:t>images</w:t>
      </w:r>
      <w:r w:rsidR="005B1CB9">
        <w:rPr>
          <w:rFonts w:asciiTheme="minorHAnsi" w:hAnsiTheme="minorHAnsi" w:cstheme="minorHAnsi"/>
        </w:rPr>
        <w:t xml:space="preserve"> and assigned one o</w:t>
      </w:r>
      <w:r w:rsidR="00485802">
        <w:rPr>
          <w:rFonts w:asciiTheme="minorHAnsi" w:hAnsiTheme="minorHAnsi" w:cstheme="minorHAnsi"/>
        </w:rPr>
        <w:t>f the three grades</w:t>
      </w:r>
      <w:r w:rsidR="005B1CB9">
        <w:rPr>
          <w:rFonts w:asciiTheme="minorHAnsi" w:hAnsiTheme="minorHAnsi" w:cstheme="minorHAnsi"/>
        </w:rPr>
        <w:t xml:space="preserve">.  </w:t>
      </w:r>
      <w:r w:rsidR="00FD02DE">
        <w:rPr>
          <w:rFonts w:asciiTheme="minorHAnsi" w:hAnsiTheme="minorHAnsi" w:cstheme="minorHAnsi"/>
        </w:rPr>
        <w:t xml:space="preserve">Images for which there was consensus </w:t>
      </w:r>
      <w:r w:rsidR="003B17A3">
        <w:rPr>
          <w:rFonts w:asciiTheme="minorHAnsi" w:hAnsiTheme="minorHAnsi" w:cstheme="minorHAnsi"/>
        </w:rPr>
        <w:t xml:space="preserve">of “good” and “poor” </w:t>
      </w:r>
      <w:r w:rsidR="00FD02DE">
        <w:rPr>
          <w:rFonts w:asciiTheme="minorHAnsi" w:hAnsiTheme="minorHAnsi" w:cstheme="minorHAnsi"/>
        </w:rPr>
        <w:t>were included for analysis</w:t>
      </w:r>
      <w:r w:rsidR="003D746E">
        <w:rPr>
          <w:rFonts w:asciiTheme="minorHAnsi" w:hAnsiTheme="minorHAnsi" w:cstheme="minorHAnsi"/>
        </w:rPr>
        <w:t>.</w:t>
      </w:r>
      <w:r w:rsidR="003B17A3">
        <w:rPr>
          <w:rFonts w:asciiTheme="minorHAnsi" w:hAnsiTheme="minorHAnsi" w:cstheme="minorHAnsi"/>
        </w:rPr>
        <w:t xml:space="preserve"> </w:t>
      </w:r>
      <w:r w:rsidR="003D746E">
        <w:rPr>
          <w:rFonts w:asciiTheme="minorHAnsi" w:hAnsiTheme="minorHAnsi" w:cstheme="minorHAnsi"/>
        </w:rPr>
        <w:t xml:space="preserve"> </w:t>
      </w:r>
      <w:r w:rsidR="003B17A3">
        <w:rPr>
          <w:rFonts w:asciiTheme="minorHAnsi" w:hAnsiTheme="minorHAnsi" w:cstheme="minorHAnsi"/>
        </w:rPr>
        <w:t>When there was d</w:t>
      </w:r>
      <w:r w:rsidR="00FD02DE">
        <w:rPr>
          <w:rFonts w:asciiTheme="minorHAnsi" w:hAnsiTheme="minorHAnsi" w:cstheme="minorHAnsi"/>
        </w:rPr>
        <w:t xml:space="preserve">isagreement </w:t>
      </w:r>
      <w:r w:rsidR="003B17A3">
        <w:rPr>
          <w:rFonts w:asciiTheme="minorHAnsi" w:hAnsiTheme="minorHAnsi" w:cstheme="minorHAnsi"/>
        </w:rPr>
        <w:t xml:space="preserve">on an image grade, the graders collectively reviewed the image </w:t>
      </w:r>
      <w:r w:rsidR="00CB3401">
        <w:rPr>
          <w:rFonts w:asciiTheme="minorHAnsi" w:hAnsiTheme="minorHAnsi" w:cstheme="minorHAnsi"/>
        </w:rPr>
        <w:t>and a group decisi</w:t>
      </w:r>
      <w:r w:rsidR="003B17A3">
        <w:rPr>
          <w:rFonts w:asciiTheme="minorHAnsi" w:hAnsiTheme="minorHAnsi" w:cstheme="minorHAnsi"/>
        </w:rPr>
        <w:t>on was reached.</w:t>
      </w:r>
      <w:r w:rsidR="00485802">
        <w:rPr>
          <w:rFonts w:asciiTheme="minorHAnsi" w:hAnsiTheme="minorHAnsi" w:cstheme="minorHAnsi"/>
        </w:rPr>
        <w:t xml:space="preserve"> Due to a low number of images graded as “intermediate” and a wide variation in image appearance resulting in reduced inter-grader agreement, this group was not included in the final analysis.  </w:t>
      </w:r>
    </w:p>
    <w:p w14:paraId="0F0BDDBC" w14:textId="77777777" w:rsidR="002C5E0A" w:rsidRPr="00DC7940" w:rsidRDefault="002C5E0A" w:rsidP="00DC7940">
      <w:pPr>
        <w:rPr>
          <w:rFonts w:asciiTheme="minorHAnsi" w:hAnsiTheme="minorHAnsi" w:cstheme="minorHAnsi"/>
        </w:rPr>
      </w:pPr>
    </w:p>
    <w:p w14:paraId="564020DC" w14:textId="3EA37053" w:rsidR="00BF70CE" w:rsidRPr="00DC7940" w:rsidRDefault="00C242AA" w:rsidP="00E26E09">
      <w:pPr>
        <w:outlineLvl w:val="0"/>
        <w:rPr>
          <w:rFonts w:asciiTheme="minorHAnsi" w:hAnsiTheme="minorHAnsi" w:cstheme="minorHAnsi"/>
          <w:b/>
          <w:bCs/>
        </w:rPr>
      </w:pPr>
      <w:r w:rsidRPr="00DC7940">
        <w:rPr>
          <w:rFonts w:asciiTheme="minorHAnsi" w:hAnsiTheme="minorHAnsi" w:cstheme="minorHAnsi"/>
          <w:b/>
          <w:bCs/>
        </w:rPr>
        <w:t xml:space="preserve">Cone Density </w:t>
      </w:r>
      <w:r w:rsidR="00BF70CE" w:rsidRPr="00DC7940">
        <w:rPr>
          <w:rFonts w:asciiTheme="minorHAnsi" w:hAnsiTheme="minorHAnsi" w:cstheme="minorHAnsi"/>
          <w:b/>
          <w:bCs/>
        </w:rPr>
        <w:t>Statistical Methods:</w:t>
      </w:r>
    </w:p>
    <w:p w14:paraId="2FF8AAF9" w14:textId="4B4CA181" w:rsidR="00802473" w:rsidRPr="00DC7940" w:rsidRDefault="00E243DE" w:rsidP="00DC7940">
      <w:pPr>
        <w:rPr>
          <w:rFonts w:asciiTheme="minorHAnsi" w:hAnsiTheme="minorHAnsi" w:cstheme="minorHAnsi"/>
        </w:rPr>
      </w:pPr>
      <w:r w:rsidRPr="00DC7940">
        <w:rPr>
          <w:rFonts w:asciiTheme="minorHAnsi" w:hAnsiTheme="minorHAnsi" w:cstheme="minorHAnsi"/>
        </w:rPr>
        <w:t xml:space="preserve">From each ROI that was included in analysis, average cone density, </w:t>
      </w:r>
      <w:r w:rsidR="00437EC7">
        <w:rPr>
          <w:rFonts w:asciiTheme="minorHAnsi" w:hAnsiTheme="minorHAnsi" w:cstheme="minorHAnsi"/>
        </w:rPr>
        <w:t xml:space="preserve">coefficient of variation, </w:t>
      </w:r>
      <w:r w:rsidRPr="00DC7940">
        <w:rPr>
          <w:rFonts w:asciiTheme="minorHAnsi" w:hAnsiTheme="minorHAnsi" w:cstheme="minorHAnsi"/>
        </w:rPr>
        <w:t xml:space="preserve">coefficient of repeatability, and repeatability were calculated. Cone densities for each ROI across all 3 sessions were found from the corresponding </w:t>
      </w:r>
      <w:proofErr w:type="spellStart"/>
      <w:r w:rsidRPr="00DC7940">
        <w:rPr>
          <w:rFonts w:asciiTheme="minorHAnsi" w:hAnsiTheme="minorHAnsi" w:cstheme="minorHAnsi"/>
        </w:rPr>
        <w:t>Voronoi</w:t>
      </w:r>
      <w:proofErr w:type="spellEnd"/>
      <w:r w:rsidRPr="00DC7940">
        <w:rPr>
          <w:rFonts w:asciiTheme="minorHAnsi" w:hAnsiTheme="minorHAnsi" w:cstheme="minorHAnsi"/>
        </w:rPr>
        <w:t xml:space="preserve"> maps and used to calculate average cone density. Coefficient of repeatability was found using an adaptation of the method described by </w:t>
      </w:r>
      <w:proofErr w:type="spellStart"/>
      <w:r w:rsidRPr="00DC7940">
        <w:rPr>
          <w:rFonts w:asciiTheme="minorHAnsi" w:hAnsiTheme="minorHAnsi" w:cstheme="minorHAnsi"/>
        </w:rPr>
        <w:t>Garrioch</w:t>
      </w:r>
      <w:proofErr w:type="spellEnd"/>
      <w:r w:rsidRPr="00DC7940">
        <w:rPr>
          <w:rFonts w:asciiTheme="minorHAnsi" w:hAnsiTheme="minorHAnsi" w:cstheme="minorHAnsi"/>
        </w:rPr>
        <w:t xml:space="preserve"> </w:t>
      </w:r>
      <w:proofErr w:type="gramStart"/>
      <w:r w:rsidRPr="00DC7940">
        <w:rPr>
          <w:rFonts w:asciiTheme="minorHAnsi" w:hAnsiTheme="minorHAnsi" w:cstheme="minorHAnsi"/>
        </w:rPr>
        <w:t>et</w:t>
      </w:r>
      <w:proofErr w:type="gramEnd"/>
      <w:r w:rsidRPr="00DC7940">
        <w:rPr>
          <w:rFonts w:asciiTheme="minorHAnsi" w:hAnsiTheme="minorHAnsi" w:cstheme="minorHAnsi"/>
        </w:rPr>
        <w:t>. al</w:t>
      </w:r>
      <w:r w:rsidR="00B52B39" w:rsidRPr="00DC7940">
        <w:rPr>
          <w:rFonts w:asciiTheme="minorHAnsi" w:hAnsiTheme="minorHAnsi" w:cstheme="minorHAnsi"/>
          <w:vertAlign w:val="superscript"/>
        </w:rPr>
        <w:t>15</w:t>
      </w:r>
      <w:r w:rsidRPr="00DC7940">
        <w:rPr>
          <w:rFonts w:asciiTheme="minorHAnsi" w:hAnsiTheme="minorHAnsi" w:cstheme="minorHAnsi"/>
        </w:rPr>
        <w:t xml:space="preserve">. Within-subject standard deviation of cone density across all sessions for a given ROI was found and converted to coefficient of repeatability using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2n(m-1)</m:t>
            </m:r>
          </m:e>
        </m:rad>
      </m:oMath>
      <w:r w:rsidRPr="00DC7940">
        <w:rPr>
          <w:rFonts w:asciiTheme="minorHAnsi" w:hAnsiTheme="minorHAnsi" w:cstheme="minorHAnsi"/>
        </w:rPr>
        <w:t>, where S</w:t>
      </w:r>
      <w:r w:rsidRPr="00DC7940">
        <w:rPr>
          <w:rFonts w:asciiTheme="minorHAnsi" w:hAnsiTheme="minorHAnsi" w:cstheme="minorHAnsi"/>
          <w:vertAlign w:val="subscript"/>
        </w:rPr>
        <w:t>D</w:t>
      </w:r>
      <w:r w:rsidRPr="00DC7940">
        <w:rPr>
          <w:rFonts w:asciiTheme="minorHAnsi" w:hAnsiTheme="minorHAnsi" w:cstheme="minorHAnsi"/>
        </w:rPr>
        <w:t xml:space="preserve"> = standard deviation, n = number of subjects, and m = number of observations for each subject. Using the previous measurements, repeatability was computed as</w:t>
      </w:r>
      <m:oMath>
        <m:r>
          <w:rPr>
            <w:rFonts w:ascii="Cambria Math" w:hAnsi="Cambria Math" w:cstheme="minorHAnsi"/>
          </w:rPr>
          <m:t xml:space="preserve"> </m:t>
        </m:r>
        <m:f>
          <m:fPr>
            <m:ctrlPr>
              <w:rPr>
                <w:rFonts w:ascii="Cambria Math" w:hAnsi="Cambria Math" w:cstheme="minorHAnsi"/>
                <w:i/>
              </w:rPr>
            </m:ctrlPr>
          </m:fPr>
          <m:num>
            <m:r>
              <m:rPr>
                <m:sty m:val="p"/>
              </m:rPr>
              <w:rPr>
                <w:rFonts w:ascii="Cambria Math" w:hAnsi="Cambria Math" w:cstheme="minorHAnsi"/>
              </w:rPr>
              <m:t xml:space="preserve"> </m:t>
            </m:r>
            <m:r>
              <w:rPr>
                <w:rFonts w:ascii="Cambria Math" w:hAnsi="Cambria Math" w:cstheme="minorHAnsi"/>
              </w:rPr>
              <m:t>coefficient of repeatability</m:t>
            </m:r>
          </m:num>
          <m:den>
            <m:r>
              <w:rPr>
                <w:rFonts w:ascii="Cambria Math" w:hAnsi="Cambria Math" w:cstheme="minorHAnsi"/>
              </w:rPr>
              <m:t>average cone density</m:t>
            </m:r>
          </m:den>
        </m:f>
      </m:oMath>
      <w:r w:rsidRPr="00DC7940">
        <w:rPr>
          <w:rFonts w:asciiTheme="minorHAnsi" w:hAnsiTheme="minorHAnsi" w:cstheme="minorHAnsi"/>
        </w:rPr>
        <w:t xml:space="preserve">. Repeatability explains the variability in cone density attributable to the methods involved in image </w:t>
      </w:r>
      <w:r w:rsidR="00AB6F73" w:rsidRPr="00DC7940">
        <w:rPr>
          <w:rFonts w:asciiTheme="minorHAnsi" w:hAnsiTheme="minorHAnsi" w:cstheme="minorHAnsi"/>
        </w:rPr>
        <w:t>acquisition</w:t>
      </w:r>
      <w:r w:rsidRPr="00DC7940">
        <w:rPr>
          <w:rFonts w:asciiTheme="minorHAnsi" w:hAnsiTheme="minorHAnsi" w:cstheme="minorHAnsi"/>
        </w:rPr>
        <w:t xml:space="preserve">. Here, it is reported in terms of its raw value as well as a percentage of the mean cone density in the given region. In addition, 95% confidence intervals are reported for average cone density, </w:t>
      </w:r>
      <w:r w:rsidR="00AD03D6">
        <w:rPr>
          <w:rFonts w:asciiTheme="minorHAnsi" w:hAnsiTheme="minorHAnsi" w:cstheme="minorHAnsi"/>
        </w:rPr>
        <w:t xml:space="preserve">coefficient of variation, </w:t>
      </w:r>
      <w:r w:rsidRPr="00DC7940">
        <w:rPr>
          <w:rFonts w:asciiTheme="minorHAnsi" w:hAnsiTheme="minorHAnsi" w:cstheme="minorHAnsi"/>
        </w:rPr>
        <w:t xml:space="preserve">coefficient of repeatability, repeatability, and percent repeatability. </w:t>
      </w:r>
    </w:p>
    <w:p w14:paraId="5D7712D5" w14:textId="77777777" w:rsidR="0003028C" w:rsidRDefault="0003028C" w:rsidP="00DC7940">
      <w:pPr>
        <w:rPr>
          <w:rFonts w:asciiTheme="minorHAnsi" w:hAnsiTheme="minorHAnsi" w:cstheme="minorHAnsi"/>
        </w:rPr>
      </w:pPr>
    </w:p>
    <w:p w14:paraId="47715B64" w14:textId="77777777" w:rsidR="00B774FE" w:rsidRPr="00DC7940" w:rsidRDefault="00B774FE" w:rsidP="00B774FE">
      <w:pPr>
        <w:outlineLvl w:val="0"/>
        <w:rPr>
          <w:rFonts w:asciiTheme="minorHAnsi" w:hAnsiTheme="minorHAnsi" w:cstheme="minorHAnsi"/>
        </w:rPr>
      </w:pPr>
      <w:commentRangeStart w:id="13"/>
      <w:r w:rsidRPr="00DC7940">
        <w:rPr>
          <w:rFonts w:asciiTheme="minorHAnsi" w:hAnsiTheme="minorHAnsi" w:cstheme="minorHAnsi"/>
          <w:b/>
          <w:bCs/>
        </w:rPr>
        <w:t>Cone Location Similarity:</w:t>
      </w:r>
      <w:commentRangeEnd w:id="13"/>
      <w:r>
        <w:rPr>
          <w:rStyle w:val="CommentReference"/>
        </w:rPr>
        <w:commentReference w:id="13"/>
      </w:r>
    </w:p>
    <w:p w14:paraId="4D9F18E4" w14:textId="1708EDDF" w:rsidR="00B774FE" w:rsidRDefault="00B774FE" w:rsidP="00B774FE">
      <w:pPr>
        <w:rPr>
          <w:rFonts w:asciiTheme="minorHAnsi" w:hAnsiTheme="minorHAnsi" w:cstheme="minorHAnsi"/>
        </w:rPr>
      </w:pPr>
      <w:r>
        <w:rPr>
          <w:rFonts w:asciiTheme="minorHAnsi" w:hAnsiTheme="minorHAnsi" w:cstheme="minorHAnsi"/>
        </w:rPr>
        <w:t xml:space="preserve">To our knowledge, cone location similarity (CLS) is a new metric which we developed for this paper by registering the binary cone detection maps for each image stack. </w:t>
      </w:r>
      <w:r w:rsidRPr="00DC7940">
        <w:rPr>
          <w:rFonts w:asciiTheme="minorHAnsi" w:hAnsiTheme="minorHAnsi" w:cstheme="minorHAnsi"/>
        </w:rPr>
        <w:t xml:space="preserve">With our imaging </w:t>
      </w:r>
      <w:r w:rsidRPr="00DC7940">
        <w:rPr>
          <w:rFonts w:asciiTheme="minorHAnsi" w:hAnsiTheme="minorHAnsi" w:cstheme="minorHAnsi"/>
        </w:rPr>
        <w:lastRenderedPageBreak/>
        <w:t xml:space="preserve">system, average cone width </w:t>
      </w:r>
      <w:ins w:id="14" w:author="Gareth Harman" w:date="2018-04-09T13:43:00Z">
        <w:r w:rsidR="00D172A0">
          <w:rPr>
            <w:rFonts w:asciiTheme="minorHAnsi" w:hAnsiTheme="minorHAnsi" w:cstheme="minorHAnsi"/>
          </w:rPr>
          <w:t>appeared as</w:t>
        </w:r>
      </w:ins>
      <w:del w:id="15" w:author="Gareth Harman" w:date="2018-04-09T13:43:00Z">
        <w:r w:rsidRPr="00DC7940" w:rsidDel="00D172A0">
          <w:rPr>
            <w:rFonts w:asciiTheme="minorHAnsi" w:hAnsiTheme="minorHAnsi" w:cstheme="minorHAnsi"/>
          </w:rPr>
          <w:delText>is</w:delText>
        </w:r>
      </w:del>
      <w:r w:rsidRPr="00DC7940">
        <w:rPr>
          <w:rFonts w:asciiTheme="minorHAnsi" w:hAnsiTheme="minorHAnsi" w:cstheme="minorHAnsi"/>
        </w:rPr>
        <w:t xml:space="preserve"> </w:t>
      </w:r>
      <w:ins w:id="16" w:author="Gareth Harman" w:date="2018-04-09T13:42:00Z">
        <w:r w:rsidR="00D172A0">
          <w:rPr>
            <w:rFonts w:asciiTheme="minorHAnsi" w:hAnsiTheme="minorHAnsi" w:cstheme="minorHAnsi"/>
          </w:rPr>
          <w:t xml:space="preserve">between </w:t>
        </w:r>
        <w:commentRangeStart w:id="17"/>
        <w:r w:rsidR="00D172A0">
          <w:rPr>
            <w:rFonts w:asciiTheme="minorHAnsi" w:hAnsiTheme="minorHAnsi" w:cstheme="minorHAnsi"/>
          </w:rPr>
          <w:t xml:space="preserve">four and </w:t>
        </w:r>
      </w:ins>
      <w:r w:rsidRPr="00DC7940">
        <w:rPr>
          <w:rFonts w:asciiTheme="minorHAnsi" w:hAnsiTheme="minorHAnsi" w:cstheme="minorHAnsi"/>
        </w:rPr>
        <w:t xml:space="preserve">six </w:t>
      </w:r>
      <w:commentRangeEnd w:id="17"/>
      <w:r w:rsidR="00D172A0">
        <w:rPr>
          <w:rStyle w:val="CommentReference"/>
        </w:rPr>
        <w:commentReference w:id="17"/>
      </w:r>
      <w:r w:rsidRPr="00DC7940">
        <w:rPr>
          <w:rFonts w:asciiTheme="minorHAnsi" w:hAnsiTheme="minorHAnsi" w:cstheme="minorHAnsi"/>
        </w:rPr>
        <w:t>pixels</w:t>
      </w:r>
      <w:r>
        <w:rPr>
          <w:rFonts w:asciiTheme="minorHAnsi" w:hAnsiTheme="minorHAnsi" w:cstheme="minorHAnsi"/>
        </w:rPr>
        <w:t xml:space="preserve"> (</w:t>
      </w:r>
      <w:del w:id="18" w:author="Gareth Harman" w:date="2018-04-09T11:38:00Z">
        <w:r w:rsidDel="00FC02D1">
          <w:rPr>
            <w:rFonts w:asciiTheme="minorHAnsi" w:hAnsiTheme="minorHAnsi" w:cstheme="minorHAnsi"/>
          </w:rPr>
          <w:delText xml:space="preserve">XXX </w:delText>
        </w:r>
      </w:del>
      <w:ins w:id="19" w:author="Gareth Harman" w:date="2018-04-09T13:43:00Z">
        <w:r w:rsidR="00D172A0">
          <w:rPr>
            <w:rFonts w:asciiTheme="minorHAnsi" w:hAnsiTheme="minorHAnsi" w:cstheme="minorHAnsi"/>
          </w:rPr>
          <w:t xml:space="preserve">3.13 and </w:t>
        </w:r>
      </w:ins>
      <w:ins w:id="20" w:author="Gareth Harman" w:date="2018-04-09T11:38:00Z">
        <w:r w:rsidR="00FC02D1">
          <w:rPr>
            <w:rFonts w:asciiTheme="minorHAnsi" w:hAnsiTheme="minorHAnsi" w:cstheme="minorHAnsi"/>
          </w:rPr>
          <w:t>4.69</w:t>
        </w:r>
        <w:r w:rsidR="00FC02D1">
          <w:rPr>
            <w:rFonts w:asciiTheme="minorHAnsi" w:hAnsiTheme="minorHAnsi" w:cstheme="minorHAnsi"/>
          </w:rPr>
          <w:t xml:space="preserve"> </w:t>
        </w:r>
      </w:ins>
      <w:r>
        <w:rPr>
          <w:rFonts w:asciiTheme="minorHAnsi" w:hAnsiTheme="minorHAnsi" w:cstheme="minorHAnsi"/>
        </w:rPr>
        <w:t>microns</w:t>
      </w:r>
      <w:ins w:id="21" w:author="Gareth Harman" w:date="2018-04-09T13:43:00Z">
        <w:r w:rsidR="00D172A0">
          <w:rPr>
            <w:rFonts w:asciiTheme="minorHAnsi" w:hAnsiTheme="minorHAnsi" w:cstheme="minorHAnsi"/>
          </w:rPr>
          <w:t xml:space="preserve"> respectively</w:t>
        </w:r>
      </w:ins>
      <w:r>
        <w:rPr>
          <w:rFonts w:asciiTheme="minorHAnsi" w:hAnsiTheme="minorHAnsi" w:cstheme="minorHAnsi"/>
        </w:rPr>
        <w:t>)</w:t>
      </w:r>
      <w:r w:rsidRPr="00DC7940">
        <w:rPr>
          <w:rFonts w:asciiTheme="minorHAnsi" w:hAnsiTheme="minorHAnsi" w:cstheme="minorHAnsi"/>
        </w:rPr>
        <w:t xml:space="preserve">; if any three identified cone locations were within </w:t>
      </w:r>
      <w:commentRangeStart w:id="22"/>
      <w:r w:rsidRPr="00DC7940">
        <w:rPr>
          <w:rFonts w:asciiTheme="minorHAnsi" w:hAnsiTheme="minorHAnsi" w:cstheme="minorHAnsi"/>
        </w:rPr>
        <w:t xml:space="preserve">5 pixels </w:t>
      </w:r>
      <w:r>
        <w:rPr>
          <w:rFonts w:asciiTheme="minorHAnsi" w:hAnsiTheme="minorHAnsi" w:cstheme="minorHAnsi"/>
        </w:rPr>
        <w:t>(</w:t>
      </w:r>
      <w:del w:id="23" w:author="Gareth Harman" w:date="2018-04-09T11:38:00Z">
        <w:r w:rsidDel="00FC02D1">
          <w:rPr>
            <w:rFonts w:asciiTheme="minorHAnsi" w:hAnsiTheme="minorHAnsi" w:cstheme="minorHAnsi"/>
          </w:rPr>
          <w:delText xml:space="preserve">XXX </w:delText>
        </w:r>
      </w:del>
      <w:ins w:id="24" w:author="Gareth Harman" w:date="2018-04-09T11:38:00Z">
        <w:r w:rsidR="00FC02D1">
          <w:rPr>
            <w:rFonts w:asciiTheme="minorHAnsi" w:hAnsiTheme="minorHAnsi" w:cstheme="minorHAnsi"/>
          </w:rPr>
          <w:t>3.91</w:t>
        </w:r>
        <w:r w:rsidR="00FC02D1">
          <w:rPr>
            <w:rFonts w:asciiTheme="minorHAnsi" w:hAnsiTheme="minorHAnsi" w:cstheme="minorHAnsi"/>
          </w:rPr>
          <w:t xml:space="preserve"> </w:t>
        </w:r>
      </w:ins>
      <w:r>
        <w:rPr>
          <w:rFonts w:asciiTheme="minorHAnsi" w:hAnsiTheme="minorHAnsi" w:cstheme="minorHAnsi"/>
        </w:rPr>
        <w:t xml:space="preserve">microns) </w:t>
      </w:r>
      <w:r w:rsidRPr="00DC7940">
        <w:rPr>
          <w:rFonts w:asciiTheme="minorHAnsi" w:hAnsiTheme="minorHAnsi" w:cstheme="minorHAnsi"/>
        </w:rPr>
        <w:t>of each other across all three imaging sessions</w:t>
      </w:r>
      <w:commentRangeEnd w:id="22"/>
      <w:r>
        <w:rPr>
          <w:rStyle w:val="CommentReference"/>
        </w:rPr>
        <w:commentReference w:id="22"/>
      </w:r>
      <w:r w:rsidRPr="00DC7940">
        <w:rPr>
          <w:rFonts w:asciiTheme="minorHAnsi" w:hAnsiTheme="minorHAnsi" w:cstheme="minorHAnsi"/>
        </w:rPr>
        <w:t xml:space="preserve">, this was considered to be a shared cone location. A visual representation of this process is shown in Figure 2. </w:t>
      </w:r>
      <w:r>
        <w:rPr>
          <w:rFonts w:asciiTheme="minorHAnsi" w:hAnsiTheme="minorHAnsi" w:cstheme="minorHAnsi"/>
        </w:rPr>
        <w:t>We considered adjusting for axial length, as this can affect the imaged cone sizes. However, given the inherent heterogeneity in cone luminance and reflectivity, as well as the physiological variation in cone size across retinal eccentricities, we found that axial length adjustments did not significantly impact our CLS measurements. In the final analysis, a</w:t>
      </w:r>
      <w:r w:rsidRPr="00DC7940">
        <w:rPr>
          <w:rFonts w:asciiTheme="minorHAnsi" w:hAnsiTheme="minorHAnsi" w:cstheme="minorHAnsi"/>
        </w:rPr>
        <w:t>bsolute number of cones and percent shared cones were used to evaluate image reliability between the “poor” and “good” quality image sets.</w:t>
      </w:r>
    </w:p>
    <w:p w14:paraId="6B8AD099" w14:textId="77777777" w:rsidR="00B774FE" w:rsidRPr="00DC7940" w:rsidRDefault="00B774FE" w:rsidP="00DC7940">
      <w:pPr>
        <w:rPr>
          <w:rFonts w:asciiTheme="minorHAnsi" w:hAnsiTheme="minorHAnsi" w:cstheme="minorHAnsi"/>
        </w:rPr>
      </w:pPr>
    </w:p>
    <w:p w14:paraId="3C1A5357" w14:textId="71ECCBB3" w:rsidR="0003028C" w:rsidRPr="00DC7940" w:rsidRDefault="0021773B" w:rsidP="00E26E09">
      <w:pPr>
        <w:outlineLvl w:val="0"/>
        <w:rPr>
          <w:rFonts w:asciiTheme="minorHAnsi" w:hAnsiTheme="minorHAnsi" w:cstheme="minorHAnsi"/>
        </w:rPr>
      </w:pPr>
      <w:r w:rsidRPr="00DC7940">
        <w:rPr>
          <w:rFonts w:asciiTheme="minorHAnsi" w:hAnsiTheme="minorHAnsi" w:cstheme="minorHAnsi"/>
          <w:b/>
          <w:bCs/>
        </w:rPr>
        <w:t>Cone Spacing:</w:t>
      </w:r>
    </w:p>
    <w:p w14:paraId="7CA4823A" w14:textId="14ABC56C" w:rsidR="00B774FE" w:rsidRPr="00DC7940" w:rsidRDefault="003303D5" w:rsidP="00B774FE">
      <w:pPr>
        <w:rPr>
          <w:rFonts w:asciiTheme="minorHAnsi" w:hAnsiTheme="minorHAnsi" w:cstheme="minorHAnsi"/>
        </w:rPr>
      </w:pPr>
      <w:r w:rsidRPr="00DC7940">
        <w:rPr>
          <w:rFonts w:asciiTheme="minorHAnsi" w:hAnsiTheme="minorHAnsi" w:cstheme="minorHAnsi"/>
        </w:rPr>
        <w:t xml:space="preserve">Cone spacing metrics were performed using </w:t>
      </w:r>
      <w:r w:rsidR="00894CB6" w:rsidRPr="00DC7940">
        <w:rPr>
          <w:rFonts w:asciiTheme="minorHAnsi" w:hAnsiTheme="minorHAnsi" w:cstheme="minorHAnsi"/>
        </w:rPr>
        <w:t xml:space="preserve">two-dimensional </w:t>
      </w:r>
      <w:r w:rsidRPr="00DC7940">
        <w:rPr>
          <w:rFonts w:asciiTheme="minorHAnsi" w:hAnsiTheme="minorHAnsi" w:cstheme="minorHAnsi"/>
        </w:rPr>
        <w:t>bin</w:t>
      </w:r>
      <w:r w:rsidR="00EB5EF0" w:rsidRPr="00DC7940">
        <w:rPr>
          <w:rFonts w:asciiTheme="minorHAnsi" w:hAnsiTheme="minorHAnsi" w:cstheme="minorHAnsi"/>
        </w:rPr>
        <w:t xml:space="preserve">ary cone identification maps from </w:t>
      </w:r>
      <w:r w:rsidR="005010CA">
        <w:rPr>
          <w:rFonts w:asciiTheme="minorHAnsi" w:hAnsiTheme="minorHAnsi" w:cstheme="minorHAnsi"/>
        </w:rPr>
        <w:t>the “poor” and “good” image sets</w:t>
      </w:r>
      <w:r w:rsidR="00EB5EF0" w:rsidRPr="00DC7940">
        <w:rPr>
          <w:rFonts w:asciiTheme="minorHAnsi" w:hAnsiTheme="minorHAnsi" w:cstheme="minorHAnsi"/>
        </w:rPr>
        <w:t xml:space="preserve">. </w:t>
      </w:r>
      <w:r w:rsidR="00100F91">
        <w:rPr>
          <w:rFonts w:asciiTheme="minorHAnsi" w:hAnsiTheme="minorHAnsi" w:cstheme="minorHAnsi"/>
        </w:rPr>
        <w:t xml:space="preserve">Cone spacing was analyzed using </w:t>
      </w:r>
      <w:r w:rsidR="00EB5EF0" w:rsidRPr="00DC7940">
        <w:rPr>
          <w:rFonts w:asciiTheme="minorHAnsi" w:hAnsiTheme="minorHAnsi" w:cstheme="minorHAnsi"/>
        </w:rPr>
        <w:t>n</w:t>
      </w:r>
      <w:r w:rsidRPr="00DC7940">
        <w:rPr>
          <w:rFonts w:asciiTheme="minorHAnsi" w:hAnsiTheme="minorHAnsi" w:cstheme="minorHAnsi"/>
        </w:rPr>
        <w:t>earest-neighbor distance</w:t>
      </w:r>
      <w:r w:rsidR="00980FE1" w:rsidRPr="00DC7940">
        <w:rPr>
          <w:rFonts w:asciiTheme="minorHAnsi" w:hAnsiTheme="minorHAnsi" w:cstheme="minorHAnsi"/>
        </w:rPr>
        <w:t xml:space="preserve"> </w:t>
      </w:r>
      <w:r w:rsidR="00EB5EF0" w:rsidRPr="00DC7940">
        <w:rPr>
          <w:rFonts w:asciiTheme="minorHAnsi" w:hAnsiTheme="minorHAnsi" w:cstheme="minorHAnsi"/>
        </w:rPr>
        <w:t xml:space="preserve">(NND) </w:t>
      </w:r>
      <w:r w:rsidR="00100F91">
        <w:rPr>
          <w:rFonts w:asciiTheme="minorHAnsi" w:hAnsiTheme="minorHAnsi" w:cstheme="minorHAnsi"/>
        </w:rPr>
        <w:t>based on center-to-center spaci</w:t>
      </w:r>
      <w:r w:rsidR="005010CA">
        <w:rPr>
          <w:rFonts w:asciiTheme="minorHAnsi" w:hAnsiTheme="minorHAnsi" w:cstheme="minorHAnsi"/>
        </w:rPr>
        <w:t>ng of adjacent cones, which is one of the</w:t>
      </w:r>
      <w:r w:rsidR="00100F91">
        <w:rPr>
          <w:rFonts w:asciiTheme="minorHAnsi" w:hAnsiTheme="minorHAnsi" w:cstheme="minorHAnsi"/>
        </w:rPr>
        <w:t xml:space="preserve"> technique</w:t>
      </w:r>
      <w:r w:rsidR="005010CA">
        <w:rPr>
          <w:rFonts w:asciiTheme="minorHAnsi" w:hAnsiTheme="minorHAnsi" w:cstheme="minorHAnsi"/>
        </w:rPr>
        <w:t>s</w:t>
      </w:r>
      <w:r w:rsidR="00100F91">
        <w:rPr>
          <w:rFonts w:asciiTheme="minorHAnsi" w:hAnsiTheme="minorHAnsi" w:cstheme="minorHAnsi"/>
        </w:rPr>
        <w:t xml:space="preserve"> that has been </w:t>
      </w:r>
      <w:r w:rsidR="005010CA">
        <w:rPr>
          <w:rFonts w:asciiTheme="minorHAnsi" w:hAnsiTheme="minorHAnsi" w:cstheme="minorHAnsi"/>
        </w:rPr>
        <w:t>explored and validated by prior studies</w:t>
      </w:r>
      <w:r w:rsidR="005C15B4" w:rsidRPr="005C15B4">
        <w:rPr>
          <w:rFonts w:asciiTheme="minorHAnsi" w:hAnsiTheme="minorHAnsi" w:cstheme="minorHAnsi"/>
          <w:vertAlign w:val="superscript"/>
        </w:rPr>
        <w:t xml:space="preserve"> </w:t>
      </w:r>
      <w:r w:rsidR="00BD3B89">
        <w:rPr>
          <w:rFonts w:asciiTheme="minorHAnsi" w:hAnsiTheme="minorHAnsi" w:cstheme="minorHAnsi"/>
          <w:vertAlign w:val="superscript"/>
        </w:rPr>
        <w:t>4, 10, 16-17</w:t>
      </w:r>
      <w:r w:rsidR="005010CA">
        <w:rPr>
          <w:rFonts w:asciiTheme="minorHAnsi" w:hAnsiTheme="minorHAnsi" w:cstheme="minorHAnsi"/>
        </w:rPr>
        <w:t>. We also explored t</w:t>
      </w:r>
      <w:r w:rsidR="00100F91">
        <w:rPr>
          <w:rFonts w:asciiTheme="minorHAnsi" w:hAnsiTheme="minorHAnsi" w:cstheme="minorHAnsi"/>
        </w:rPr>
        <w:t>h</w:t>
      </w:r>
      <w:r w:rsidR="00EB5EF0" w:rsidRPr="00DC7940">
        <w:rPr>
          <w:rFonts w:asciiTheme="minorHAnsi" w:hAnsiTheme="minorHAnsi" w:cstheme="minorHAnsi"/>
        </w:rPr>
        <w:t>e sta</w:t>
      </w:r>
      <w:r w:rsidR="005010CA">
        <w:rPr>
          <w:rFonts w:asciiTheme="minorHAnsi" w:hAnsiTheme="minorHAnsi" w:cstheme="minorHAnsi"/>
        </w:rPr>
        <w:t>ndard deviation of NND across these “poor” and “good” 100x100</w:t>
      </w:r>
      <w:r w:rsidR="005010CA">
        <w:rPr>
          <w:rFonts w:asciiTheme="minorHAnsi" w:hAnsiTheme="minorHAnsi" w:cstheme="minorHAnsi"/>
        </w:rPr>
        <w:sym w:font="Symbol" w:char="F06D"/>
      </w:r>
      <w:r w:rsidR="005010CA">
        <w:rPr>
          <w:rFonts w:asciiTheme="minorHAnsi" w:hAnsiTheme="minorHAnsi" w:cstheme="minorHAnsi"/>
        </w:rPr>
        <w:t>m ROIs as method</w:t>
      </w:r>
      <w:r w:rsidR="00EB5EF0" w:rsidRPr="00DC7940">
        <w:rPr>
          <w:rFonts w:asciiTheme="minorHAnsi" w:hAnsiTheme="minorHAnsi" w:cstheme="minorHAnsi"/>
        </w:rPr>
        <w:t xml:space="preserve"> to evaluate and compare cone mosaic uniformity.</w:t>
      </w:r>
    </w:p>
    <w:p w14:paraId="7D704CEA" w14:textId="77777777" w:rsidR="00EB5EF0" w:rsidRPr="00DC7940" w:rsidRDefault="00EB5EF0" w:rsidP="00DC7940">
      <w:pPr>
        <w:rPr>
          <w:rFonts w:asciiTheme="minorHAnsi" w:hAnsiTheme="minorHAnsi" w:cstheme="minorHAnsi"/>
        </w:rPr>
      </w:pPr>
    </w:p>
    <w:p w14:paraId="67E4C22C" w14:textId="77777777" w:rsidR="00487B77" w:rsidRPr="00DC7940" w:rsidRDefault="00487B77" w:rsidP="00DC7940">
      <w:pPr>
        <w:rPr>
          <w:rFonts w:asciiTheme="minorHAnsi" w:hAnsiTheme="minorHAnsi" w:cstheme="minorHAnsi"/>
        </w:rPr>
      </w:pPr>
    </w:p>
    <w:p w14:paraId="79C362C1" w14:textId="126F4ADF" w:rsidR="00D16DA1" w:rsidRPr="00DC7940" w:rsidRDefault="00D16DA1" w:rsidP="00E26E09">
      <w:pPr>
        <w:outlineLvl w:val="0"/>
        <w:rPr>
          <w:rFonts w:asciiTheme="minorHAnsi" w:hAnsiTheme="minorHAnsi" w:cstheme="minorHAnsi"/>
        </w:rPr>
      </w:pPr>
      <w:r w:rsidRPr="00DC7940">
        <w:rPr>
          <w:rFonts w:asciiTheme="minorHAnsi" w:hAnsiTheme="minorHAnsi" w:cstheme="minorHAnsi"/>
          <w:b/>
          <w:bCs/>
          <w:u w:val="single"/>
        </w:rPr>
        <w:t>Results:</w:t>
      </w:r>
    </w:p>
    <w:p w14:paraId="7B91C7D6" w14:textId="7841AFDA" w:rsidR="000A4771" w:rsidRDefault="000A4771" w:rsidP="00DC7940">
      <w:pPr>
        <w:rPr>
          <w:rFonts w:asciiTheme="minorHAnsi" w:hAnsiTheme="minorHAnsi" w:cstheme="minorHAnsi"/>
        </w:rPr>
      </w:pPr>
      <w:r w:rsidRPr="00DC7940">
        <w:rPr>
          <w:rFonts w:asciiTheme="minorHAnsi" w:hAnsiTheme="minorHAnsi" w:cstheme="minorHAnsi"/>
        </w:rPr>
        <w:t>The repeatability and reliability of adaptive optics images in patients with RP were evaluated using three main metrics: cone density, cone location similarity and cone spacing.</w:t>
      </w:r>
    </w:p>
    <w:p w14:paraId="6396D9C8" w14:textId="77777777" w:rsidR="00F704E0" w:rsidRPr="00DC7940" w:rsidRDefault="00F704E0" w:rsidP="00DC7940">
      <w:pPr>
        <w:rPr>
          <w:rFonts w:asciiTheme="minorHAnsi" w:hAnsiTheme="minorHAnsi" w:cstheme="minorHAnsi"/>
        </w:rPr>
      </w:pPr>
    </w:p>
    <w:p w14:paraId="72C04957" w14:textId="52C1FBD1" w:rsidR="00FC148D" w:rsidRPr="00DC7940" w:rsidRDefault="00FC148D" w:rsidP="00E26E09">
      <w:pPr>
        <w:outlineLvl w:val="0"/>
        <w:rPr>
          <w:rFonts w:asciiTheme="minorHAnsi" w:hAnsiTheme="minorHAnsi" w:cstheme="minorHAnsi"/>
        </w:rPr>
      </w:pPr>
      <w:r w:rsidRPr="00DC7940">
        <w:rPr>
          <w:rFonts w:asciiTheme="minorHAnsi" w:hAnsiTheme="minorHAnsi" w:cstheme="minorHAnsi"/>
          <w:b/>
          <w:bCs/>
        </w:rPr>
        <w:t>Cone Density</w:t>
      </w:r>
    </w:p>
    <w:p w14:paraId="2E0AFC3B" w14:textId="2C931D7C" w:rsidR="00750176" w:rsidRPr="00DC7940" w:rsidRDefault="00140BCA" w:rsidP="00DC7940">
      <w:pPr>
        <w:rPr>
          <w:rFonts w:asciiTheme="minorHAnsi" w:hAnsiTheme="minorHAnsi" w:cstheme="minorHAnsi"/>
        </w:rPr>
      </w:pPr>
      <w:r w:rsidRPr="00DC7940">
        <w:rPr>
          <w:rFonts w:asciiTheme="minorHAnsi" w:hAnsiTheme="minorHAnsi" w:cstheme="minorHAnsi"/>
        </w:rPr>
        <w:t>The average cone density, average coefficient of variation</w:t>
      </w:r>
      <w:r w:rsidR="000E6363" w:rsidRPr="00DC7940">
        <w:rPr>
          <w:rFonts w:asciiTheme="minorHAnsi" w:hAnsiTheme="minorHAnsi" w:cstheme="minorHAnsi"/>
        </w:rPr>
        <w:t xml:space="preserve"> (CoV)</w:t>
      </w:r>
      <w:r w:rsidRPr="00DC7940">
        <w:rPr>
          <w:rFonts w:asciiTheme="minorHAnsi" w:hAnsiTheme="minorHAnsi" w:cstheme="minorHAnsi"/>
        </w:rPr>
        <w:t xml:space="preserve"> of cone density, repeatab</w:t>
      </w:r>
      <w:r w:rsidR="004F0671" w:rsidRPr="00DC7940">
        <w:rPr>
          <w:rFonts w:asciiTheme="minorHAnsi" w:hAnsiTheme="minorHAnsi" w:cstheme="minorHAnsi"/>
        </w:rPr>
        <w:t>ility</w:t>
      </w:r>
      <w:ins w:id="25" w:author="Gareth Harman" w:date="2018-04-09T13:46:00Z">
        <w:r w:rsidR="00D172A0">
          <w:rPr>
            <w:rFonts w:asciiTheme="minorHAnsi" w:hAnsiTheme="minorHAnsi" w:cstheme="minorHAnsi"/>
          </w:rPr>
          <w:t>,</w:t>
        </w:r>
      </w:ins>
      <w:r w:rsidR="004F0671" w:rsidRPr="00DC7940">
        <w:rPr>
          <w:rFonts w:asciiTheme="minorHAnsi" w:hAnsiTheme="minorHAnsi" w:cstheme="minorHAnsi"/>
        </w:rPr>
        <w:t xml:space="preserve"> and percent repeatability are </w:t>
      </w:r>
      <w:r w:rsidR="003B0B70" w:rsidRPr="00DC7940">
        <w:rPr>
          <w:rFonts w:asciiTheme="minorHAnsi" w:hAnsiTheme="minorHAnsi" w:cstheme="minorHAnsi"/>
        </w:rPr>
        <w:t>reported in Table 2</w:t>
      </w:r>
      <w:r w:rsidR="004F0671" w:rsidRPr="00DC7940">
        <w:rPr>
          <w:rFonts w:asciiTheme="minorHAnsi" w:hAnsiTheme="minorHAnsi" w:cstheme="minorHAnsi"/>
        </w:rPr>
        <w:t xml:space="preserve">. </w:t>
      </w:r>
      <w:r w:rsidR="000E4BE2" w:rsidRPr="00DC7940">
        <w:rPr>
          <w:rFonts w:asciiTheme="minorHAnsi" w:hAnsiTheme="minorHAnsi" w:cstheme="minorHAnsi"/>
        </w:rPr>
        <w:t xml:space="preserve"> </w:t>
      </w:r>
      <w:r w:rsidR="0046020E" w:rsidRPr="00DC7940">
        <w:rPr>
          <w:rFonts w:asciiTheme="minorHAnsi" w:hAnsiTheme="minorHAnsi" w:cstheme="minorHAnsi"/>
        </w:rPr>
        <w:t>Average cone density was inversely correlated to the distance from the fovea and ranged</w:t>
      </w:r>
      <w:r w:rsidR="006E781C">
        <w:rPr>
          <w:rFonts w:asciiTheme="minorHAnsi" w:hAnsiTheme="minorHAnsi" w:cstheme="minorHAnsi"/>
        </w:rPr>
        <w:t xml:space="preserve"> from 16,784</w:t>
      </w:r>
      <w:r w:rsidR="004F0671" w:rsidRPr="00DC7940">
        <w:rPr>
          <w:rFonts w:asciiTheme="minorHAnsi" w:hAnsiTheme="minorHAnsi" w:cstheme="minorHAnsi"/>
        </w:rPr>
        <w:t xml:space="preserve"> cones/mm</w:t>
      </w:r>
      <w:r w:rsidR="004F0671" w:rsidRPr="00DC7940">
        <w:rPr>
          <w:rFonts w:asciiTheme="minorHAnsi" w:hAnsiTheme="minorHAnsi" w:cstheme="minorHAnsi"/>
          <w:vertAlign w:val="superscript"/>
        </w:rPr>
        <w:t>2</w:t>
      </w:r>
      <w:r w:rsidR="004F0671" w:rsidRPr="00DC7940">
        <w:rPr>
          <w:rFonts w:asciiTheme="minorHAnsi" w:hAnsiTheme="minorHAnsi" w:cstheme="minorHAnsi"/>
        </w:rPr>
        <w:t xml:space="preserve"> at 0 degrees to 12,895 cones/mm</w:t>
      </w:r>
      <w:r w:rsidR="004F0671" w:rsidRPr="00DC7940">
        <w:rPr>
          <w:rFonts w:asciiTheme="minorHAnsi" w:hAnsiTheme="minorHAnsi" w:cstheme="minorHAnsi"/>
          <w:vertAlign w:val="superscript"/>
        </w:rPr>
        <w:t>2</w:t>
      </w:r>
      <w:r w:rsidR="003B0B70" w:rsidRPr="00DC7940">
        <w:rPr>
          <w:rFonts w:asciiTheme="minorHAnsi" w:hAnsiTheme="minorHAnsi" w:cstheme="minorHAnsi"/>
        </w:rPr>
        <w:t xml:space="preserve"> at 5.66 degrees, which </w:t>
      </w:r>
      <w:r w:rsidR="0046020E" w:rsidRPr="00DC7940">
        <w:rPr>
          <w:rFonts w:asciiTheme="minorHAnsi" w:hAnsiTheme="minorHAnsi" w:cstheme="minorHAnsi"/>
        </w:rPr>
        <w:t>are</w:t>
      </w:r>
      <w:r w:rsidR="003B0B70" w:rsidRPr="00DC7940">
        <w:rPr>
          <w:rFonts w:asciiTheme="minorHAnsi" w:hAnsiTheme="minorHAnsi" w:cstheme="minorHAnsi"/>
        </w:rPr>
        <w:t xml:space="preserve"> significantly lower than those described in normal subjects using similar methods</w:t>
      </w:r>
      <w:r w:rsidR="003B0B70" w:rsidRPr="00DC7940">
        <w:rPr>
          <w:rFonts w:asciiTheme="minorHAnsi" w:hAnsiTheme="minorHAnsi" w:cstheme="minorHAnsi"/>
          <w:vertAlign w:val="superscript"/>
        </w:rPr>
        <w:t>8</w:t>
      </w:r>
      <w:r w:rsidR="003B0B70" w:rsidRPr="00DC7940">
        <w:rPr>
          <w:rFonts w:asciiTheme="minorHAnsi" w:hAnsiTheme="minorHAnsi" w:cstheme="minorHAnsi"/>
        </w:rPr>
        <w:t>.</w:t>
      </w:r>
      <w:r w:rsidR="000E6363" w:rsidRPr="00DC7940">
        <w:rPr>
          <w:rFonts w:asciiTheme="minorHAnsi" w:hAnsiTheme="minorHAnsi" w:cstheme="minorHAnsi"/>
        </w:rPr>
        <w:t xml:space="preserve">  Average CoV</w:t>
      </w:r>
      <w:r w:rsidR="006E781C">
        <w:rPr>
          <w:rFonts w:asciiTheme="minorHAnsi" w:hAnsiTheme="minorHAnsi" w:cstheme="minorHAnsi"/>
        </w:rPr>
        <w:t xml:space="preserve"> between imaging sessions</w:t>
      </w:r>
      <w:r w:rsidR="000E6363" w:rsidRPr="00DC7940">
        <w:rPr>
          <w:rFonts w:asciiTheme="minorHAnsi" w:hAnsiTheme="minorHAnsi" w:cstheme="minorHAnsi"/>
        </w:rPr>
        <w:t xml:space="preserve"> </w:t>
      </w:r>
      <w:r w:rsidR="00625134" w:rsidRPr="00DC7940">
        <w:rPr>
          <w:rFonts w:asciiTheme="minorHAnsi" w:hAnsiTheme="minorHAnsi" w:cstheme="minorHAnsi"/>
        </w:rPr>
        <w:t>in su</w:t>
      </w:r>
      <w:r w:rsidR="006E781C">
        <w:rPr>
          <w:rFonts w:asciiTheme="minorHAnsi" w:hAnsiTheme="minorHAnsi" w:cstheme="minorHAnsi"/>
        </w:rPr>
        <w:t>bjects with RP range from 522</w:t>
      </w:r>
      <w:r w:rsidR="00625134" w:rsidRPr="00DC7940">
        <w:rPr>
          <w:rFonts w:asciiTheme="minorHAnsi" w:hAnsiTheme="minorHAnsi" w:cstheme="minorHAnsi"/>
        </w:rPr>
        <w:t xml:space="preserve"> cones/mm</w:t>
      </w:r>
      <w:r w:rsidR="00625134" w:rsidRPr="00DC7940">
        <w:rPr>
          <w:rFonts w:asciiTheme="minorHAnsi" w:hAnsiTheme="minorHAnsi" w:cstheme="minorHAnsi"/>
          <w:vertAlign w:val="superscript"/>
        </w:rPr>
        <w:t>2</w:t>
      </w:r>
      <w:r w:rsidR="00625134" w:rsidRPr="00DC7940">
        <w:rPr>
          <w:rFonts w:asciiTheme="minorHAnsi" w:hAnsiTheme="minorHAnsi" w:cstheme="minorHAnsi"/>
        </w:rPr>
        <w:t xml:space="preserve"> </w:t>
      </w:r>
      <w:r w:rsidR="006B1106" w:rsidRPr="00DC7940">
        <w:rPr>
          <w:rFonts w:asciiTheme="minorHAnsi" w:hAnsiTheme="minorHAnsi" w:cstheme="minorHAnsi"/>
        </w:rPr>
        <w:t>to 597</w:t>
      </w:r>
      <w:r w:rsidR="005F4604">
        <w:rPr>
          <w:rFonts w:asciiTheme="minorHAnsi" w:hAnsiTheme="minorHAnsi" w:cstheme="minorHAnsi"/>
        </w:rPr>
        <w:t xml:space="preserve"> </w:t>
      </w:r>
      <w:r w:rsidR="00625134" w:rsidRPr="00DC7940">
        <w:rPr>
          <w:rFonts w:asciiTheme="minorHAnsi" w:hAnsiTheme="minorHAnsi" w:cstheme="minorHAnsi"/>
        </w:rPr>
        <w:t>cones/mm</w:t>
      </w:r>
      <w:r w:rsidR="00625134" w:rsidRPr="00DC7940">
        <w:rPr>
          <w:rFonts w:asciiTheme="minorHAnsi" w:hAnsiTheme="minorHAnsi" w:cstheme="minorHAnsi"/>
          <w:vertAlign w:val="superscript"/>
        </w:rPr>
        <w:t>2</w:t>
      </w:r>
      <w:r w:rsidR="00625134" w:rsidRPr="00DC7940">
        <w:rPr>
          <w:rFonts w:asciiTheme="minorHAnsi" w:hAnsiTheme="minorHAnsi" w:cstheme="minorHAnsi"/>
        </w:rPr>
        <w:t xml:space="preserve"> (</w:t>
      </w:r>
      <w:r w:rsidR="006B1106" w:rsidRPr="00DC7940">
        <w:rPr>
          <w:rFonts w:asciiTheme="minorHAnsi" w:hAnsiTheme="minorHAnsi" w:cstheme="minorHAnsi"/>
        </w:rPr>
        <w:t>3.9</w:t>
      </w:r>
      <w:r w:rsidR="004B1720" w:rsidRPr="00DC7940">
        <w:rPr>
          <w:rFonts w:asciiTheme="minorHAnsi" w:hAnsiTheme="minorHAnsi" w:cstheme="minorHAnsi"/>
        </w:rPr>
        <w:t>3</w:t>
      </w:r>
      <w:r w:rsidR="006B1106" w:rsidRPr="00DC7940">
        <w:rPr>
          <w:rFonts w:asciiTheme="minorHAnsi" w:hAnsiTheme="minorHAnsi" w:cstheme="minorHAnsi"/>
        </w:rPr>
        <w:t xml:space="preserve">% to </w:t>
      </w:r>
      <w:r w:rsidR="006E781C">
        <w:rPr>
          <w:rFonts w:asciiTheme="minorHAnsi" w:hAnsiTheme="minorHAnsi" w:cstheme="minorHAnsi"/>
        </w:rPr>
        <w:t>4.25%), which</w:t>
      </w:r>
      <w:r w:rsidR="004B1720" w:rsidRPr="00DC7940">
        <w:rPr>
          <w:rFonts w:asciiTheme="minorHAnsi" w:hAnsiTheme="minorHAnsi" w:cstheme="minorHAnsi"/>
        </w:rPr>
        <w:t xml:space="preserve"> </w:t>
      </w:r>
      <w:r w:rsidR="00625134" w:rsidRPr="00DC7940">
        <w:rPr>
          <w:rFonts w:asciiTheme="minorHAnsi" w:hAnsiTheme="minorHAnsi" w:cstheme="minorHAnsi"/>
        </w:rPr>
        <w:t xml:space="preserve">is similar to </w:t>
      </w:r>
      <w:r w:rsidR="004B1720" w:rsidRPr="00DC7940">
        <w:rPr>
          <w:rFonts w:asciiTheme="minorHAnsi" w:hAnsiTheme="minorHAnsi" w:cstheme="minorHAnsi"/>
        </w:rPr>
        <w:t xml:space="preserve">findings in </w:t>
      </w:r>
      <w:r w:rsidR="00625134" w:rsidRPr="00DC7940">
        <w:rPr>
          <w:rFonts w:asciiTheme="minorHAnsi" w:hAnsiTheme="minorHAnsi" w:cstheme="minorHAnsi"/>
        </w:rPr>
        <w:t>normal subjects</w:t>
      </w:r>
      <w:r w:rsidR="004B1720" w:rsidRPr="00DC7940">
        <w:rPr>
          <w:rFonts w:asciiTheme="minorHAnsi" w:hAnsiTheme="minorHAnsi" w:cstheme="minorHAnsi"/>
          <w:vertAlign w:val="superscript"/>
        </w:rPr>
        <w:t>8</w:t>
      </w:r>
      <w:r w:rsidR="00625134" w:rsidRPr="00DC7940">
        <w:rPr>
          <w:rFonts w:asciiTheme="minorHAnsi" w:hAnsiTheme="minorHAnsi" w:cstheme="minorHAnsi"/>
        </w:rPr>
        <w:t>.</w:t>
      </w:r>
      <w:r w:rsidR="004B1720" w:rsidRPr="00DC7940">
        <w:rPr>
          <w:rFonts w:asciiTheme="minorHAnsi" w:hAnsiTheme="minorHAnsi" w:cstheme="minorHAnsi"/>
        </w:rPr>
        <w:t xml:space="preserve">  </w:t>
      </w:r>
      <w:r w:rsidR="00252493" w:rsidRPr="00DC7940">
        <w:rPr>
          <w:rFonts w:asciiTheme="minorHAnsi" w:hAnsiTheme="minorHAnsi" w:cstheme="minorHAnsi"/>
        </w:rPr>
        <w:t>Repeatability</w:t>
      </w:r>
      <w:r w:rsidR="00112186" w:rsidRPr="00DC7940">
        <w:rPr>
          <w:rFonts w:asciiTheme="minorHAnsi" w:hAnsiTheme="minorHAnsi" w:cstheme="minorHAnsi"/>
        </w:rPr>
        <w:t xml:space="preserve"> ranges from </w:t>
      </w:r>
      <w:r w:rsidR="006E781C">
        <w:rPr>
          <w:rFonts w:asciiTheme="minorHAnsi" w:hAnsiTheme="minorHAnsi" w:cstheme="minorHAnsi"/>
        </w:rPr>
        <w:t>2,464</w:t>
      </w:r>
      <w:r w:rsidR="00727ECA" w:rsidRPr="00DC7940">
        <w:rPr>
          <w:rFonts w:asciiTheme="minorHAnsi" w:hAnsiTheme="minorHAnsi" w:cstheme="minorHAnsi"/>
        </w:rPr>
        <w:t xml:space="preserve"> cones/mm</w:t>
      </w:r>
      <w:r w:rsidR="00727ECA" w:rsidRPr="00DC7940">
        <w:rPr>
          <w:rFonts w:asciiTheme="minorHAnsi" w:hAnsiTheme="minorHAnsi" w:cstheme="minorHAnsi"/>
          <w:vertAlign w:val="superscript"/>
        </w:rPr>
        <w:t>2</w:t>
      </w:r>
      <w:r w:rsidR="006E781C">
        <w:rPr>
          <w:rFonts w:asciiTheme="minorHAnsi" w:hAnsiTheme="minorHAnsi" w:cstheme="minorHAnsi"/>
        </w:rPr>
        <w:t xml:space="preserve"> to 3,593</w:t>
      </w:r>
      <w:r w:rsidR="00727ECA" w:rsidRPr="00DC7940">
        <w:rPr>
          <w:rFonts w:asciiTheme="minorHAnsi" w:hAnsiTheme="minorHAnsi" w:cstheme="minorHAnsi"/>
        </w:rPr>
        <w:t xml:space="preserve"> cones/mm</w:t>
      </w:r>
      <w:r w:rsidR="00727ECA" w:rsidRPr="00DC7940">
        <w:rPr>
          <w:rFonts w:asciiTheme="minorHAnsi" w:hAnsiTheme="minorHAnsi" w:cstheme="minorHAnsi"/>
          <w:vertAlign w:val="superscript"/>
        </w:rPr>
        <w:t>2</w:t>
      </w:r>
      <w:r w:rsidR="00252493" w:rsidRPr="00DC7940">
        <w:rPr>
          <w:rFonts w:asciiTheme="minorHAnsi" w:hAnsiTheme="minorHAnsi" w:cstheme="minorHAnsi"/>
        </w:rPr>
        <w:t xml:space="preserve"> and percent repeatability </w:t>
      </w:r>
      <w:r w:rsidR="00DC1CD8" w:rsidRPr="00DC7940">
        <w:rPr>
          <w:rFonts w:asciiTheme="minorHAnsi" w:hAnsiTheme="minorHAnsi" w:cstheme="minorHAnsi"/>
        </w:rPr>
        <w:t xml:space="preserve">ranges from 14.74% to 16.38%, which </w:t>
      </w:r>
      <w:r w:rsidR="00252493" w:rsidRPr="00DC7940">
        <w:rPr>
          <w:rFonts w:asciiTheme="minorHAnsi" w:hAnsiTheme="minorHAnsi" w:cstheme="minorHAnsi"/>
        </w:rPr>
        <w:t xml:space="preserve">are </w:t>
      </w:r>
      <w:r w:rsidR="00DC1CD8" w:rsidRPr="00DC7940">
        <w:rPr>
          <w:rFonts w:asciiTheme="minorHAnsi" w:hAnsiTheme="minorHAnsi" w:cstheme="minorHAnsi"/>
        </w:rPr>
        <w:t>all similar to values observed in normal subjects</w:t>
      </w:r>
      <w:r w:rsidR="00DC1CD8" w:rsidRPr="00DC7940">
        <w:rPr>
          <w:rFonts w:asciiTheme="minorHAnsi" w:hAnsiTheme="minorHAnsi" w:cstheme="minorHAnsi"/>
          <w:vertAlign w:val="superscript"/>
        </w:rPr>
        <w:t>8</w:t>
      </w:r>
      <w:r w:rsidR="00DC1CD8" w:rsidRPr="00DC7940">
        <w:rPr>
          <w:rFonts w:asciiTheme="minorHAnsi" w:hAnsiTheme="minorHAnsi" w:cstheme="minorHAnsi"/>
        </w:rPr>
        <w:t>.</w:t>
      </w:r>
    </w:p>
    <w:p w14:paraId="2854F309" w14:textId="77777777" w:rsidR="002A2439" w:rsidRPr="00DC7940" w:rsidRDefault="002A2439" w:rsidP="00DC7940">
      <w:pPr>
        <w:rPr>
          <w:rFonts w:asciiTheme="minorHAnsi" w:hAnsiTheme="minorHAnsi" w:cstheme="minorHAnsi"/>
        </w:rPr>
      </w:pPr>
    </w:p>
    <w:p w14:paraId="5CA88D71" w14:textId="494712C0" w:rsidR="002A2439" w:rsidRPr="00DC7940" w:rsidRDefault="002A2439" w:rsidP="00E26E09">
      <w:pPr>
        <w:outlineLvl w:val="0"/>
        <w:rPr>
          <w:rFonts w:asciiTheme="minorHAnsi" w:hAnsiTheme="minorHAnsi" w:cstheme="minorHAnsi"/>
        </w:rPr>
      </w:pPr>
      <w:r w:rsidRPr="00DC7940">
        <w:rPr>
          <w:rFonts w:asciiTheme="minorHAnsi" w:hAnsiTheme="minorHAnsi" w:cstheme="minorHAnsi"/>
          <w:b/>
          <w:bCs/>
        </w:rPr>
        <w:t>Cone Location Similarity</w:t>
      </w:r>
    </w:p>
    <w:p w14:paraId="46A71C67" w14:textId="7165A9A4" w:rsidR="002A2439" w:rsidRPr="00DC7940" w:rsidRDefault="00E96994" w:rsidP="00DC7940">
      <w:pPr>
        <w:rPr>
          <w:rFonts w:asciiTheme="minorHAnsi" w:hAnsiTheme="minorHAnsi" w:cstheme="minorHAnsi"/>
        </w:rPr>
      </w:pPr>
      <w:r w:rsidRPr="00DC7940">
        <w:rPr>
          <w:rFonts w:asciiTheme="minorHAnsi" w:hAnsiTheme="minorHAnsi" w:cstheme="minorHAnsi"/>
        </w:rPr>
        <w:t>The cone location similarity (CLS) between imaging sessions varied greatly across sub-analysis groups</w:t>
      </w:r>
      <w:r w:rsidR="00E87D8E" w:rsidRPr="00DC7940">
        <w:rPr>
          <w:rFonts w:asciiTheme="minorHAnsi" w:hAnsiTheme="minorHAnsi" w:cstheme="minorHAnsi"/>
        </w:rPr>
        <w:t xml:space="preserve"> (Table 3)</w:t>
      </w:r>
      <w:r w:rsidR="006E781C">
        <w:rPr>
          <w:rFonts w:asciiTheme="minorHAnsi" w:hAnsiTheme="minorHAnsi" w:cstheme="minorHAnsi"/>
        </w:rPr>
        <w:t>. Normals “good”</w:t>
      </w:r>
      <w:r w:rsidRPr="00DC7940">
        <w:rPr>
          <w:rFonts w:asciiTheme="minorHAnsi" w:hAnsiTheme="minorHAnsi" w:cstheme="minorHAnsi"/>
        </w:rPr>
        <w:t xml:space="preserve"> subjects demonstrated an average CLS of</w:t>
      </w:r>
      <w:r w:rsidR="006E781C">
        <w:rPr>
          <w:rFonts w:asciiTheme="minorHAnsi" w:hAnsiTheme="minorHAnsi" w:cstheme="minorHAnsi"/>
        </w:rPr>
        <w:t xml:space="preserve"> 80.54%, while normals “poor”</w:t>
      </w:r>
      <w:r w:rsidRPr="00DC7940">
        <w:rPr>
          <w:rFonts w:asciiTheme="minorHAnsi" w:hAnsiTheme="minorHAnsi" w:cstheme="minorHAnsi"/>
        </w:rPr>
        <w:t xml:space="preserve"> had an avera</w:t>
      </w:r>
      <w:r w:rsidR="006E781C">
        <w:rPr>
          <w:rFonts w:asciiTheme="minorHAnsi" w:hAnsiTheme="minorHAnsi" w:cstheme="minorHAnsi"/>
        </w:rPr>
        <w:t xml:space="preserve">ge CLS of 40.47%. RP “good” </w:t>
      </w:r>
      <w:r w:rsidRPr="00DC7940">
        <w:rPr>
          <w:rFonts w:asciiTheme="minorHAnsi" w:hAnsiTheme="minorHAnsi" w:cstheme="minorHAnsi"/>
        </w:rPr>
        <w:t xml:space="preserve">subjects showed an averaged </w:t>
      </w:r>
      <w:r w:rsidR="006E781C">
        <w:rPr>
          <w:rFonts w:asciiTheme="minorHAnsi" w:hAnsiTheme="minorHAnsi" w:cstheme="minorHAnsi"/>
        </w:rPr>
        <w:t>CLS of 76.85%, and RP “poor”</w:t>
      </w:r>
      <w:r w:rsidRPr="00DC7940">
        <w:rPr>
          <w:rFonts w:asciiTheme="minorHAnsi" w:hAnsiTheme="minorHAnsi" w:cstheme="minorHAnsi"/>
        </w:rPr>
        <w:t xml:space="preserve"> had an average CLS of 39.57%.</w:t>
      </w:r>
      <w:r w:rsidR="00E87D8E" w:rsidRPr="00DC7940">
        <w:rPr>
          <w:rFonts w:asciiTheme="minorHAnsi" w:hAnsiTheme="minorHAnsi" w:cstheme="minorHAnsi"/>
        </w:rPr>
        <w:t xml:space="preserve"> There was a statistically significant difference between the</w:t>
      </w:r>
      <w:r w:rsidR="009D0777">
        <w:rPr>
          <w:rFonts w:asciiTheme="minorHAnsi" w:hAnsiTheme="minorHAnsi" w:cstheme="minorHAnsi"/>
        </w:rPr>
        <w:t xml:space="preserve"> average CLS percentage of the</w:t>
      </w:r>
      <w:r w:rsidR="00E87D8E" w:rsidRPr="00DC7940">
        <w:rPr>
          <w:rFonts w:asciiTheme="minorHAnsi" w:hAnsiTheme="minorHAnsi" w:cstheme="minorHAnsi"/>
        </w:rPr>
        <w:t xml:space="preserve"> </w:t>
      </w:r>
      <w:r w:rsidR="006E781C">
        <w:rPr>
          <w:rFonts w:asciiTheme="minorHAnsi" w:hAnsiTheme="minorHAnsi" w:cstheme="minorHAnsi"/>
        </w:rPr>
        <w:t>“</w:t>
      </w:r>
      <w:r w:rsidR="00E87D8E" w:rsidRPr="00DC7940">
        <w:rPr>
          <w:rFonts w:asciiTheme="minorHAnsi" w:hAnsiTheme="minorHAnsi" w:cstheme="minorHAnsi"/>
        </w:rPr>
        <w:t>good</w:t>
      </w:r>
      <w:r w:rsidR="006E781C">
        <w:rPr>
          <w:rFonts w:asciiTheme="minorHAnsi" w:hAnsiTheme="minorHAnsi" w:cstheme="minorHAnsi"/>
        </w:rPr>
        <w:t>”</w:t>
      </w:r>
      <w:r w:rsidR="009D0777">
        <w:rPr>
          <w:rFonts w:asciiTheme="minorHAnsi" w:hAnsiTheme="minorHAnsi" w:cstheme="minorHAnsi"/>
        </w:rPr>
        <w:t>-quality groups versus</w:t>
      </w:r>
      <w:r w:rsidR="00E87D8E" w:rsidRPr="00DC7940">
        <w:rPr>
          <w:rFonts w:asciiTheme="minorHAnsi" w:hAnsiTheme="minorHAnsi" w:cstheme="minorHAnsi"/>
        </w:rPr>
        <w:t xml:space="preserve"> the </w:t>
      </w:r>
      <w:r w:rsidR="006E781C">
        <w:rPr>
          <w:rFonts w:asciiTheme="minorHAnsi" w:hAnsiTheme="minorHAnsi" w:cstheme="minorHAnsi"/>
        </w:rPr>
        <w:t>“</w:t>
      </w:r>
      <w:r w:rsidR="00E87D8E" w:rsidRPr="00DC7940">
        <w:rPr>
          <w:rFonts w:asciiTheme="minorHAnsi" w:hAnsiTheme="minorHAnsi" w:cstheme="minorHAnsi"/>
        </w:rPr>
        <w:t>poor</w:t>
      </w:r>
      <w:r w:rsidR="006E781C">
        <w:rPr>
          <w:rFonts w:asciiTheme="minorHAnsi" w:hAnsiTheme="minorHAnsi" w:cstheme="minorHAnsi"/>
        </w:rPr>
        <w:t>”</w:t>
      </w:r>
      <w:r w:rsidR="00E87D8E" w:rsidRPr="00DC7940">
        <w:rPr>
          <w:rFonts w:asciiTheme="minorHAnsi" w:hAnsiTheme="minorHAnsi" w:cstheme="minorHAnsi"/>
        </w:rPr>
        <w:t>-quality groups (p &lt; 0.01).</w:t>
      </w:r>
    </w:p>
    <w:p w14:paraId="28808346" w14:textId="77777777" w:rsidR="0057140B" w:rsidRPr="00DC7940" w:rsidRDefault="0057140B" w:rsidP="00DC7940">
      <w:pPr>
        <w:rPr>
          <w:rFonts w:asciiTheme="minorHAnsi" w:hAnsiTheme="minorHAnsi" w:cstheme="minorHAnsi"/>
        </w:rPr>
      </w:pPr>
    </w:p>
    <w:p w14:paraId="13F96E4B" w14:textId="6308E2AD" w:rsidR="002A2439" w:rsidRPr="00DC7940" w:rsidRDefault="002A2439" w:rsidP="00E26E09">
      <w:pPr>
        <w:outlineLvl w:val="0"/>
        <w:rPr>
          <w:rFonts w:asciiTheme="minorHAnsi" w:hAnsiTheme="minorHAnsi" w:cstheme="minorHAnsi"/>
        </w:rPr>
      </w:pPr>
      <w:r w:rsidRPr="00DC7940">
        <w:rPr>
          <w:rFonts w:asciiTheme="minorHAnsi" w:hAnsiTheme="minorHAnsi" w:cstheme="minorHAnsi"/>
          <w:b/>
          <w:bCs/>
        </w:rPr>
        <w:t>Cone Spacing</w:t>
      </w:r>
    </w:p>
    <w:p w14:paraId="2C86F5E2" w14:textId="0BE9A261" w:rsidR="00E43CFF" w:rsidRPr="00DC7940" w:rsidRDefault="008A1145" w:rsidP="0032085F">
      <w:pPr>
        <w:rPr>
          <w:rFonts w:asciiTheme="minorHAnsi" w:hAnsiTheme="minorHAnsi" w:cstheme="minorHAnsi"/>
        </w:rPr>
      </w:pPr>
      <w:r w:rsidRPr="00DC7940">
        <w:rPr>
          <w:rFonts w:asciiTheme="minorHAnsi" w:hAnsiTheme="minorHAnsi" w:cstheme="minorHAnsi"/>
        </w:rPr>
        <w:lastRenderedPageBreak/>
        <w:t>Average cone spacing values for ea</w:t>
      </w:r>
      <w:r w:rsidR="006F2180" w:rsidRPr="00DC7940">
        <w:rPr>
          <w:rFonts w:asciiTheme="minorHAnsi" w:hAnsiTheme="minorHAnsi" w:cstheme="minorHAnsi"/>
        </w:rPr>
        <w:t>ch sub-</w:t>
      </w:r>
      <w:r w:rsidR="0032085F">
        <w:rPr>
          <w:rFonts w:asciiTheme="minorHAnsi" w:hAnsiTheme="minorHAnsi" w:cstheme="minorHAnsi"/>
        </w:rPr>
        <w:t>analysis group ranged from 5.17</w:t>
      </w:r>
      <w:r w:rsidR="0032085F">
        <w:rPr>
          <w:rFonts w:asciiTheme="minorHAnsi" w:hAnsiTheme="minorHAnsi" w:cstheme="minorHAnsi"/>
        </w:rPr>
        <w:sym w:font="Symbol" w:char="F06D"/>
      </w:r>
      <w:r w:rsidR="006F2180" w:rsidRPr="00DC7940">
        <w:rPr>
          <w:rFonts w:asciiTheme="minorHAnsi" w:hAnsiTheme="minorHAnsi" w:cstheme="minorHAnsi"/>
        </w:rPr>
        <w:t>m to 5.73</w:t>
      </w:r>
      <w:r w:rsidR="0032085F">
        <w:rPr>
          <w:rFonts w:asciiTheme="minorHAnsi" w:hAnsiTheme="minorHAnsi" w:cstheme="minorHAnsi"/>
        </w:rPr>
        <w:sym w:font="Symbol" w:char="F06D"/>
      </w:r>
      <w:r w:rsidR="006F2180" w:rsidRPr="00DC7940">
        <w:rPr>
          <w:rFonts w:asciiTheme="minorHAnsi" w:hAnsiTheme="minorHAnsi" w:cstheme="minorHAnsi"/>
        </w:rPr>
        <w:t>m (Table 3), and did not show any statistically significant difference.  The average standard deviation (SD) of cone spacing values for each sub-a</w:t>
      </w:r>
      <w:r w:rsidR="0042296A">
        <w:rPr>
          <w:rFonts w:asciiTheme="minorHAnsi" w:hAnsiTheme="minorHAnsi" w:cstheme="minorHAnsi"/>
        </w:rPr>
        <w:t>nalysis group were 1.02mm for normals “good”, 1.45mm for normals “poor”</w:t>
      </w:r>
      <w:r w:rsidR="006F2180" w:rsidRPr="00DC7940">
        <w:rPr>
          <w:rFonts w:asciiTheme="minorHAnsi" w:hAnsiTheme="minorHAnsi" w:cstheme="minorHAnsi"/>
        </w:rPr>
        <w:t>, 0.87 for R</w:t>
      </w:r>
      <w:r w:rsidR="0042296A">
        <w:rPr>
          <w:rFonts w:asciiTheme="minorHAnsi" w:hAnsiTheme="minorHAnsi" w:cstheme="minorHAnsi"/>
        </w:rPr>
        <w:t>P “good” and 1.52mm for RP “poor”</w:t>
      </w:r>
      <w:r w:rsidR="006F2180" w:rsidRPr="00DC7940">
        <w:rPr>
          <w:rFonts w:asciiTheme="minorHAnsi" w:hAnsiTheme="minorHAnsi" w:cstheme="minorHAnsi"/>
        </w:rPr>
        <w:t xml:space="preserve"> (Table 3</w:t>
      </w:r>
      <w:r w:rsidR="00CF2A18" w:rsidRPr="00DC7940">
        <w:rPr>
          <w:rFonts w:asciiTheme="minorHAnsi" w:hAnsiTheme="minorHAnsi" w:cstheme="minorHAnsi"/>
        </w:rPr>
        <w:t>, Figure 3</w:t>
      </w:r>
      <w:r w:rsidR="006F2180" w:rsidRPr="00DC7940">
        <w:rPr>
          <w:rFonts w:asciiTheme="minorHAnsi" w:hAnsiTheme="minorHAnsi" w:cstheme="minorHAnsi"/>
        </w:rPr>
        <w:t>).  When comparing sub-analysis groups v</w:t>
      </w:r>
      <w:r w:rsidR="0042296A">
        <w:rPr>
          <w:rFonts w:asciiTheme="minorHAnsi" w:hAnsiTheme="minorHAnsi" w:cstheme="minorHAnsi"/>
        </w:rPr>
        <w:t>ia one-way ANOVA</w:t>
      </w:r>
      <w:r w:rsidR="006F2180" w:rsidRPr="00DC7940">
        <w:rPr>
          <w:rFonts w:asciiTheme="minorHAnsi" w:hAnsiTheme="minorHAnsi" w:cstheme="minorHAnsi"/>
        </w:rPr>
        <w:t xml:space="preserve"> all groups had a statistically sign</w:t>
      </w:r>
      <w:r w:rsidR="0042296A">
        <w:rPr>
          <w:rFonts w:asciiTheme="minorHAnsi" w:hAnsiTheme="minorHAnsi" w:cstheme="minorHAnsi"/>
        </w:rPr>
        <w:t>ificant difference except for normals “poor” vs RP “poor”</w:t>
      </w:r>
      <w:r w:rsidR="006F2180" w:rsidRPr="00DC7940">
        <w:rPr>
          <w:rFonts w:asciiTheme="minorHAnsi" w:hAnsiTheme="minorHAnsi" w:cstheme="minorHAnsi"/>
        </w:rPr>
        <w:t xml:space="preserve"> (Table 4). </w:t>
      </w:r>
    </w:p>
    <w:p w14:paraId="5093A77B" w14:textId="77777777" w:rsidR="00E43CFF" w:rsidRDefault="00E43CFF" w:rsidP="00DC7940">
      <w:pPr>
        <w:rPr>
          <w:rFonts w:asciiTheme="minorHAnsi" w:hAnsiTheme="minorHAnsi" w:cstheme="minorHAnsi"/>
        </w:rPr>
      </w:pPr>
    </w:p>
    <w:p w14:paraId="32C15BC5" w14:textId="77777777" w:rsidR="00EA6A38" w:rsidRPr="00DC7940" w:rsidRDefault="00EA6A38" w:rsidP="00DC7940">
      <w:pPr>
        <w:rPr>
          <w:rFonts w:asciiTheme="minorHAnsi" w:hAnsiTheme="minorHAnsi" w:cstheme="minorHAnsi"/>
        </w:rPr>
      </w:pPr>
    </w:p>
    <w:p w14:paraId="712E3DB5" w14:textId="450CADAB" w:rsidR="00F42AA2" w:rsidRPr="00DC7940" w:rsidRDefault="00E43CFF" w:rsidP="00E26E09">
      <w:pPr>
        <w:outlineLvl w:val="0"/>
        <w:rPr>
          <w:rFonts w:asciiTheme="minorHAnsi" w:hAnsiTheme="minorHAnsi" w:cstheme="minorHAnsi"/>
          <w:b/>
          <w:bCs/>
          <w:u w:val="single"/>
        </w:rPr>
      </w:pPr>
      <w:r w:rsidRPr="00DC7940">
        <w:rPr>
          <w:rFonts w:asciiTheme="minorHAnsi" w:hAnsiTheme="minorHAnsi" w:cstheme="minorHAnsi"/>
          <w:b/>
          <w:bCs/>
          <w:u w:val="single"/>
        </w:rPr>
        <w:t>Discussion:</w:t>
      </w:r>
    </w:p>
    <w:p w14:paraId="03EC8F25" w14:textId="32D11DF6" w:rsidR="00772D90" w:rsidRPr="00DC7940" w:rsidRDefault="00B61DE3" w:rsidP="00DC7940">
      <w:pPr>
        <w:rPr>
          <w:rFonts w:asciiTheme="minorHAnsi" w:hAnsiTheme="minorHAnsi" w:cstheme="minorHAnsi"/>
        </w:rPr>
      </w:pPr>
      <w:r w:rsidRPr="00DC7940">
        <w:rPr>
          <w:rFonts w:asciiTheme="minorHAnsi" w:hAnsiTheme="minorHAnsi" w:cstheme="minorHAnsi"/>
        </w:rPr>
        <w:t xml:space="preserve">Accurate quantitative analysis of cone changes in patients with RP may prove to be a valuable clinical tool </w:t>
      </w:r>
      <w:r w:rsidR="00574634" w:rsidRPr="00DC7940">
        <w:rPr>
          <w:rFonts w:asciiTheme="minorHAnsi" w:hAnsiTheme="minorHAnsi" w:cstheme="minorHAnsi"/>
        </w:rPr>
        <w:t>by</w:t>
      </w:r>
      <w:r w:rsidRPr="00DC7940">
        <w:rPr>
          <w:rFonts w:asciiTheme="minorHAnsi" w:hAnsiTheme="minorHAnsi" w:cstheme="minorHAnsi"/>
        </w:rPr>
        <w:t xml:space="preserve"> help</w:t>
      </w:r>
      <w:r w:rsidR="00574634" w:rsidRPr="00DC7940">
        <w:rPr>
          <w:rFonts w:asciiTheme="minorHAnsi" w:hAnsiTheme="minorHAnsi" w:cstheme="minorHAnsi"/>
        </w:rPr>
        <w:t>ing</w:t>
      </w:r>
      <w:r w:rsidRPr="00DC7940">
        <w:rPr>
          <w:rFonts w:asciiTheme="minorHAnsi" w:hAnsiTheme="minorHAnsi" w:cstheme="minorHAnsi"/>
        </w:rPr>
        <w:t xml:space="preserve"> to augment the qualitative interpretation of disease progression in </w:t>
      </w:r>
      <w:r w:rsidR="00F62864" w:rsidRPr="00DC7940">
        <w:rPr>
          <w:rFonts w:asciiTheme="minorHAnsi" w:hAnsiTheme="minorHAnsi" w:cstheme="minorHAnsi"/>
        </w:rPr>
        <w:t xml:space="preserve">clinical patients and </w:t>
      </w:r>
      <w:r w:rsidRPr="00DC7940">
        <w:rPr>
          <w:rFonts w:asciiTheme="minorHAnsi" w:hAnsiTheme="minorHAnsi" w:cstheme="minorHAnsi"/>
        </w:rPr>
        <w:t>therapeutic trials</w:t>
      </w:r>
      <w:r w:rsidR="00F62864" w:rsidRPr="00DC7940">
        <w:rPr>
          <w:rFonts w:asciiTheme="minorHAnsi" w:hAnsiTheme="minorHAnsi" w:cstheme="minorHAnsi"/>
        </w:rPr>
        <w:t>.  However,</w:t>
      </w:r>
      <w:r w:rsidRPr="00DC7940">
        <w:rPr>
          <w:rFonts w:asciiTheme="minorHAnsi" w:hAnsiTheme="minorHAnsi" w:cstheme="minorHAnsi"/>
        </w:rPr>
        <w:t xml:space="preserve"> this is a difficult task</w:t>
      </w:r>
      <w:r w:rsidR="00F62864" w:rsidRPr="00DC7940">
        <w:rPr>
          <w:rFonts w:asciiTheme="minorHAnsi" w:hAnsiTheme="minorHAnsi" w:cstheme="minorHAnsi"/>
        </w:rPr>
        <w:t>,</w:t>
      </w:r>
      <w:r w:rsidRPr="00DC7940">
        <w:rPr>
          <w:rFonts w:asciiTheme="minorHAnsi" w:hAnsiTheme="minorHAnsi" w:cstheme="minorHAnsi"/>
        </w:rPr>
        <w:t xml:space="preserve"> as the repeatability of flood-illuminated AO imaging in this patient population is limited by a variety of confounding factors. </w:t>
      </w:r>
      <w:r w:rsidR="00F62864" w:rsidRPr="00DC7940">
        <w:rPr>
          <w:rFonts w:asciiTheme="minorHAnsi" w:hAnsiTheme="minorHAnsi" w:cstheme="minorHAnsi"/>
        </w:rPr>
        <w:t xml:space="preserve"> </w:t>
      </w:r>
      <w:r w:rsidRPr="00DC7940">
        <w:rPr>
          <w:rFonts w:asciiTheme="minorHAnsi" w:hAnsiTheme="minorHAnsi" w:cstheme="minorHAnsi"/>
        </w:rPr>
        <w:t>Our study attempts to quantify the changes in cone density across multiple imaging sessions</w:t>
      </w:r>
      <w:r w:rsidR="00772D90" w:rsidRPr="00DC7940">
        <w:rPr>
          <w:rFonts w:asciiTheme="minorHAnsi" w:hAnsiTheme="minorHAnsi" w:cstheme="minorHAnsi"/>
        </w:rPr>
        <w:t xml:space="preserve"> in order to better delineate between random variations and true pathology-driven loss of cone photoreceptors.</w:t>
      </w:r>
      <w:r w:rsidR="00077F5C" w:rsidRPr="00DC7940">
        <w:rPr>
          <w:rFonts w:asciiTheme="minorHAnsi" w:hAnsiTheme="minorHAnsi" w:cstheme="minorHAnsi"/>
        </w:rPr>
        <w:t xml:space="preserve"> </w:t>
      </w:r>
      <w:r w:rsidR="0016645D">
        <w:rPr>
          <w:rFonts w:asciiTheme="minorHAnsi" w:hAnsiTheme="minorHAnsi" w:cstheme="minorHAnsi"/>
        </w:rPr>
        <w:t xml:space="preserve">Additionally, we explored </w:t>
      </w:r>
      <w:r w:rsidR="00C143C2">
        <w:rPr>
          <w:rFonts w:asciiTheme="minorHAnsi" w:hAnsiTheme="minorHAnsi" w:cstheme="minorHAnsi"/>
        </w:rPr>
        <w:t>cone spacing and cone location similarity image analysis techniques and their potential use as objective metrics for image quality</w:t>
      </w:r>
      <w:r w:rsidR="00052499">
        <w:rPr>
          <w:rFonts w:asciiTheme="minorHAnsi" w:hAnsiTheme="minorHAnsi" w:cstheme="minorHAnsi"/>
        </w:rPr>
        <w:t xml:space="preserve"> assessment</w:t>
      </w:r>
      <w:r w:rsidR="00C143C2">
        <w:rPr>
          <w:rFonts w:asciiTheme="minorHAnsi" w:hAnsiTheme="minorHAnsi" w:cstheme="minorHAnsi"/>
        </w:rPr>
        <w:t>.</w:t>
      </w:r>
    </w:p>
    <w:p w14:paraId="3925615A" w14:textId="77777777" w:rsidR="00574634" w:rsidRDefault="00574634" w:rsidP="00DC7940">
      <w:pPr>
        <w:rPr>
          <w:rFonts w:asciiTheme="minorHAnsi" w:hAnsiTheme="minorHAnsi" w:cstheme="minorHAnsi"/>
        </w:rPr>
      </w:pPr>
    </w:p>
    <w:p w14:paraId="2BBC0839" w14:textId="22DEF2B8" w:rsidR="00B22947" w:rsidRDefault="00976299" w:rsidP="00703DA3">
      <w:pPr>
        <w:rPr>
          <w:rFonts w:asciiTheme="minorHAnsi" w:hAnsiTheme="minorHAnsi" w:cstheme="minorHAnsi"/>
        </w:rPr>
      </w:pPr>
      <w:r>
        <w:rPr>
          <w:rFonts w:asciiTheme="minorHAnsi" w:hAnsiTheme="minorHAnsi" w:cstheme="minorHAnsi"/>
        </w:rPr>
        <w:t xml:space="preserve">One of the major challenges in imaging patients with RP </w:t>
      </w:r>
      <w:r w:rsidR="00B22947">
        <w:rPr>
          <w:rFonts w:asciiTheme="minorHAnsi" w:hAnsiTheme="minorHAnsi" w:cstheme="minorHAnsi"/>
        </w:rPr>
        <w:t>is determining objective image quality.  G</w:t>
      </w:r>
      <w:r w:rsidR="00EE1AD3">
        <w:rPr>
          <w:rFonts w:asciiTheme="minorHAnsi" w:hAnsiTheme="minorHAnsi" w:cstheme="minorHAnsi"/>
        </w:rPr>
        <w:t>ood-</w:t>
      </w:r>
      <w:r w:rsidR="00B22947">
        <w:rPr>
          <w:rFonts w:asciiTheme="minorHAnsi" w:hAnsiTheme="minorHAnsi" w:cstheme="minorHAnsi"/>
        </w:rPr>
        <w:t xml:space="preserve">quality images with a clearly visible, uniform hexagonal cone mosaic are fairly easy to identify. However, when an image shows blurred or hazy photoreceptors, it is often very difficult to </w:t>
      </w:r>
      <w:r w:rsidR="00470C31">
        <w:rPr>
          <w:rFonts w:asciiTheme="minorHAnsi" w:hAnsiTheme="minorHAnsi" w:cstheme="minorHAnsi"/>
        </w:rPr>
        <w:t>determine whether</w:t>
      </w:r>
      <w:r w:rsidR="00B22947">
        <w:rPr>
          <w:rFonts w:asciiTheme="minorHAnsi" w:hAnsiTheme="minorHAnsi" w:cstheme="minorHAnsi"/>
        </w:rPr>
        <w:t xml:space="preserve"> impaired cone visualization is due to retinal disease affecting reflectance, camera imaging artifact, or some combination thereof. </w:t>
      </w:r>
      <w:r w:rsidR="001420E5">
        <w:rPr>
          <w:rFonts w:asciiTheme="minorHAnsi" w:hAnsiTheme="minorHAnsi" w:cstheme="minorHAnsi"/>
        </w:rPr>
        <w:t xml:space="preserve">An experienced AO image grader can usually provide </w:t>
      </w:r>
      <w:r w:rsidR="00617651">
        <w:rPr>
          <w:rFonts w:asciiTheme="minorHAnsi" w:hAnsiTheme="minorHAnsi" w:cstheme="minorHAnsi"/>
        </w:rPr>
        <w:t xml:space="preserve">accurate and repeatable interpretations of image quality, </w:t>
      </w:r>
      <w:r w:rsidR="002A1A0F">
        <w:rPr>
          <w:rFonts w:asciiTheme="minorHAnsi" w:hAnsiTheme="minorHAnsi" w:cstheme="minorHAnsi"/>
        </w:rPr>
        <w:t>but this requires a significant amount of subjective interpretation and contextual awareness.</w:t>
      </w:r>
      <w:r w:rsidR="00703DA3">
        <w:rPr>
          <w:rFonts w:asciiTheme="minorHAnsi" w:hAnsiTheme="minorHAnsi" w:cstheme="minorHAnsi"/>
        </w:rPr>
        <w:t xml:space="preserve"> </w:t>
      </w:r>
      <w:r w:rsidR="00B22947">
        <w:rPr>
          <w:rFonts w:asciiTheme="minorHAnsi" w:hAnsiTheme="minorHAnsi" w:cstheme="minorHAnsi"/>
        </w:rPr>
        <w:t>Automated cone detection algorithms have been shown to perform very well in</w:t>
      </w:r>
      <w:r w:rsidR="00EE1AD3">
        <w:rPr>
          <w:rFonts w:asciiTheme="minorHAnsi" w:hAnsiTheme="minorHAnsi" w:cstheme="minorHAnsi"/>
        </w:rPr>
        <w:t xml:space="preserve"> high quality images, </w:t>
      </w:r>
      <w:r w:rsidR="00944BF4">
        <w:rPr>
          <w:rFonts w:asciiTheme="minorHAnsi" w:hAnsiTheme="minorHAnsi" w:cstheme="minorHAnsi"/>
        </w:rPr>
        <w:t xml:space="preserve">but they </w:t>
      </w:r>
      <w:r w:rsidR="002B6E9A">
        <w:rPr>
          <w:rFonts w:asciiTheme="minorHAnsi" w:hAnsiTheme="minorHAnsi" w:cstheme="minorHAnsi"/>
        </w:rPr>
        <w:t xml:space="preserve">can </w:t>
      </w:r>
      <w:r w:rsidR="00944BF4">
        <w:rPr>
          <w:rFonts w:asciiTheme="minorHAnsi" w:hAnsiTheme="minorHAnsi" w:cstheme="minorHAnsi"/>
        </w:rPr>
        <w:t>often misidentify retinal debris and imaging noise as true photoreceptors</w:t>
      </w:r>
      <w:r w:rsidR="00BD3B89">
        <w:rPr>
          <w:rFonts w:asciiTheme="minorHAnsi" w:hAnsiTheme="minorHAnsi" w:cstheme="minorHAnsi"/>
          <w:vertAlign w:val="superscript"/>
        </w:rPr>
        <w:t>18</w:t>
      </w:r>
      <w:r w:rsidR="00944BF4">
        <w:rPr>
          <w:rFonts w:asciiTheme="minorHAnsi" w:hAnsiTheme="minorHAnsi" w:cstheme="minorHAnsi"/>
        </w:rPr>
        <w:t>.</w:t>
      </w:r>
      <w:r w:rsidR="00B22947">
        <w:rPr>
          <w:rFonts w:asciiTheme="minorHAnsi" w:hAnsiTheme="minorHAnsi" w:cstheme="minorHAnsi"/>
        </w:rPr>
        <w:t xml:space="preserve"> Because automated cone detection </w:t>
      </w:r>
      <w:r w:rsidR="00EE1AD3">
        <w:rPr>
          <w:rFonts w:asciiTheme="minorHAnsi" w:hAnsiTheme="minorHAnsi" w:cstheme="minorHAnsi"/>
        </w:rPr>
        <w:t>is</w:t>
      </w:r>
      <w:r w:rsidR="00B22947">
        <w:rPr>
          <w:rFonts w:asciiTheme="minorHAnsi" w:hAnsiTheme="minorHAnsi" w:cstheme="minorHAnsi"/>
        </w:rPr>
        <w:t xml:space="preserve"> necessary for practical applications of flood-illuminated AO imag</w:t>
      </w:r>
      <w:r w:rsidR="00944BF4">
        <w:rPr>
          <w:rFonts w:asciiTheme="minorHAnsi" w:hAnsiTheme="minorHAnsi" w:cstheme="minorHAnsi"/>
        </w:rPr>
        <w:t xml:space="preserve">ing systems, it is crucial to be able to differentiate between </w:t>
      </w:r>
      <w:ins w:id="26" w:author="Gareth Harman" w:date="2018-04-09T13:48:00Z">
        <w:r w:rsidR="00D172A0">
          <w:rPr>
            <w:rFonts w:asciiTheme="minorHAnsi" w:hAnsiTheme="minorHAnsi" w:cstheme="minorHAnsi"/>
          </w:rPr>
          <w:t xml:space="preserve">a </w:t>
        </w:r>
      </w:ins>
      <w:r w:rsidR="00944BF4">
        <w:rPr>
          <w:rFonts w:asciiTheme="minorHAnsi" w:hAnsiTheme="minorHAnsi" w:cstheme="minorHAnsi"/>
        </w:rPr>
        <w:t>good-quality image and a poor-quality image</w:t>
      </w:r>
      <w:r w:rsidR="004E49D8">
        <w:rPr>
          <w:rFonts w:asciiTheme="minorHAnsi" w:hAnsiTheme="minorHAnsi" w:cstheme="minorHAnsi"/>
        </w:rPr>
        <w:t>,</w:t>
      </w:r>
      <w:r w:rsidR="003276D6">
        <w:rPr>
          <w:rFonts w:asciiTheme="minorHAnsi" w:hAnsiTheme="minorHAnsi" w:cstheme="minorHAnsi"/>
        </w:rPr>
        <w:t xml:space="preserve"> in order to </w:t>
      </w:r>
      <w:r w:rsidR="004E49D8">
        <w:rPr>
          <w:rFonts w:asciiTheme="minorHAnsi" w:hAnsiTheme="minorHAnsi" w:cstheme="minorHAnsi"/>
        </w:rPr>
        <w:t>achieve</w:t>
      </w:r>
      <w:r w:rsidR="003276D6">
        <w:rPr>
          <w:rFonts w:asciiTheme="minorHAnsi" w:hAnsiTheme="minorHAnsi" w:cstheme="minorHAnsi"/>
        </w:rPr>
        <w:t xml:space="preserve"> confidence in the validity of identified cones.</w:t>
      </w:r>
      <w:r w:rsidR="00394552">
        <w:rPr>
          <w:rFonts w:asciiTheme="minorHAnsi" w:hAnsiTheme="minorHAnsi" w:cstheme="minorHAnsi"/>
        </w:rPr>
        <w:t xml:space="preserve"> </w:t>
      </w:r>
      <w:r w:rsidR="00376B99">
        <w:rPr>
          <w:rFonts w:asciiTheme="minorHAnsi" w:hAnsiTheme="minorHAnsi" w:cstheme="minorHAnsi"/>
        </w:rPr>
        <w:t>While there have been recent advances in cone detection algorithms and improvements on traditional techniques</w:t>
      </w:r>
      <w:r w:rsidR="00376B99">
        <w:rPr>
          <w:rFonts w:asciiTheme="minorHAnsi" w:hAnsiTheme="minorHAnsi" w:cstheme="minorHAnsi"/>
          <w:vertAlign w:val="superscript"/>
        </w:rPr>
        <w:t>19-21</w:t>
      </w:r>
      <w:r w:rsidR="00376B99">
        <w:rPr>
          <w:rFonts w:asciiTheme="minorHAnsi" w:hAnsiTheme="minorHAnsi" w:cstheme="minorHAnsi"/>
        </w:rPr>
        <w:t>, this still remains an area of adaptive optics research that requires significant attention.</w:t>
      </w:r>
    </w:p>
    <w:p w14:paraId="2DBA5649" w14:textId="77777777" w:rsidR="00703DA3" w:rsidRDefault="00703DA3" w:rsidP="00703DA3">
      <w:pPr>
        <w:rPr>
          <w:rFonts w:asciiTheme="minorHAnsi" w:hAnsiTheme="minorHAnsi" w:cstheme="minorHAnsi"/>
        </w:rPr>
      </w:pPr>
    </w:p>
    <w:p w14:paraId="34A3809B" w14:textId="7F89811D" w:rsidR="00077F5C" w:rsidRPr="00DC7940" w:rsidRDefault="00077F5C" w:rsidP="00E26E09">
      <w:pPr>
        <w:outlineLvl w:val="0"/>
        <w:rPr>
          <w:rFonts w:asciiTheme="minorHAnsi" w:hAnsiTheme="minorHAnsi" w:cstheme="minorHAnsi"/>
          <w:b/>
          <w:bCs/>
        </w:rPr>
      </w:pPr>
      <w:r w:rsidRPr="00DC7940">
        <w:rPr>
          <w:rFonts w:asciiTheme="minorHAnsi" w:hAnsiTheme="minorHAnsi" w:cstheme="minorHAnsi"/>
          <w:b/>
          <w:bCs/>
        </w:rPr>
        <w:t>Cone Density</w:t>
      </w:r>
    </w:p>
    <w:p w14:paraId="79C56D8C" w14:textId="7FA7CBC6" w:rsidR="00B62B5B" w:rsidRDefault="00577BFA" w:rsidP="00B62B5B">
      <w:pPr>
        <w:rPr>
          <w:rFonts w:asciiTheme="minorHAnsi" w:hAnsiTheme="minorHAnsi" w:cstheme="minorHAnsi"/>
        </w:rPr>
      </w:pPr>
      <w:r>
        <w:rPr>
          <w:rFonts w:asciiTheme="minorHAnsi" w:hAnsiTheme="minorHAnsi" w:cstheme="minorHAnsi"/>
        </w:rPr>
        <w:t>As expected, a</w:t>
      </w:r>
      <w:r w:rsidR="003E3DE2" w:rsidRPr="00DC7940">
        <w:rPr>
          <w:rFonts w:asciiTheme="minorHAnsi" w:hAnsiTheme="minorHAnsi" w:cstheme="minorHAnsi"/>
        </w:rPr>
        <w:t xml:space="preserve">verage cone density was </w:t>
      </w:r>
      <w:r w:rsidR="00BC58A5" w:rsidRPr="00DC7940">
        <w:rPr>
          <w:rFonts w:asciiTheme="minorHAnsi" w:hAnsiTheme="minorHAnsi" w:cstheme="minorHAnsi"/>
        </w:rPr>
        <w:t xml:space="preserve">reduced </w:t>
      </w:r>
      <w:r>
        <w:rPr>
          <w:rFonts w:asciiTheme="minorHAnsi" w:hAnsiTheme="minorHAnsi" w:cstheme="minorHAnsi"/>
        </w:rPr>
        <w:t xml:space="preserve">in a topographic fashion </w:t>
      </w:r>
      <w:r w:rsidR="00BC58A5" w:rsidRPr="00DC7940">
        <w:rPr>
          <w:rFonts w:asciiTheme="minorHAnsi" w:hAnsiTheme="minorHAnsi" w:cstheme="minorHAnsi"/>
        </w:rPr>
        <w:t xml:space="preserve">in patients with RP when compared </w:t>
      </w:r>
      <w:r w:rsidR="0081316D" w:rsidRPr="00DC7940">
        <w:rPr>
          <w:rFonts w:asciiTheme="minorHAnsi" w:hAnsiTheme="minorHAnsi" w:cstheme="minorHAnsi"/>
        </w:rPr>
        <w:t xml:space="preserve">to </w:t>
      </w:r>
      <w:r w:rsidR="00ED2E0E" w:rsidRPr="00DC7940">
        <w:rPr>
          <w:rFonts w:asciiTheme="minorHAnsi" w:hAnsiTheme="minorHAnsi" w:cstheme="minorHAnsi"/>
        </w:rPr>
        <w:t>healthy subjects</w:t>
      </w:r>
      <w:r w:rsidR="00FD6E36" w:rsidRPr="00DC7940">
        <w:rPr>
          <w:rFonts w:asciiTheme="minorHAnsi" w:hAnsiTheme="minorHAnsi" w:cstheme="minorHAnsi"/>
          <w:vertAlign w:val="superscript"/>
        </w:rPr>
        <w:t>8</w:t>
      </w:r>
      <w:r w:rsidR="006228DA" w:rsidRPr="00DC7940">
        <w:rPr>
          <w:rFonts w:asciiTheme="minorHAnsi" w:hAnsiTheme="minorHAnsi" w:cstheme="minorHAnsi"/>
        </w:rPr>
        <w:t>.</w:t>
      </w:r>
      <w:ins w:id="27" w:author="Microsoft Office User" w:date="2018-03-16T12:14:00Z">
        <w:r w:rsidR="001C5A0C">
          <w:rPr>
            <w:rFonts w:asciiTheme="minorHAnsi" w:hAnsiTheme="minorHAnsi" w:cstheme="minorHAnsi"/>
          </w:rPr>
          <w:t xml:space="preserve"> </w:t>
        </w:r>
      </w:ins>
      <w:r w:rsidR="000C17BB">
        <w:rPr>
          <w:rFonts w:asciiTheme="minorHAnsi" w:hAnsiTheme="minorHAnsi" w:cstheme="minorHAnsi"/>
        </w:rPr>
        <w:t xml:space="preserve"> </w:t>
      </w:r>
      <w:r w:rsidR="00A113BB">
        <w:rPr>
          <w:rFonts w:asciiTheme="minorHAnsi" w:hAnsiTheme="minorHAnsi" w:cstheme="minorHAnsi"/>
        </w:rPr>
        <w:t>Our a</w:t>
      </w:r>
      <w:r w:rsidR="00EA1A4A">
        <w:rPr>
          <w:rFonts w:asciiTheme="minorHAnsi" w:hAnsiTheme="minorHAnsi" w:cstheme="minorHAnsi"/>
        </w:rPr>
        <w:t xml:space="preserve">utomated cone density </w:t>
      </w:r>
      <w:r w:rsidR="00A113BB">
        <w:rPr>
          <w:rFonts w:asciiTheme="minorHAnsi" w:hAnsiTheme="minorHAnsi" w:cstheme="minorHAnsi"/>
        </w:rPr>
        <w:t>profiles</w:t>
      </w:r>
      <w:r w:rsidR="00EA1A4A">
        <w:rPr>
          <w:rFonts w:asciiTheme="minorHAnsi" w:hAnsiTheme="minorHAnsi" w:cstheme="minorHAnsi"/>
        </w:rPr>
        <w:t xml:space="preserve"> </w:t>
      </w:r>
      <w:r w:rsidR="00A113BB">
        <w:rPr>
          <w:rFonts w:asciiTheme="minorHAnsi" w:hAnsiTheme="minorHAnsi" w:cstheme="minorHAnsi"/>
        </w:rPr>
        <w:t xml:space="preserve">and values are similar to those reported in prior studies evaluating both scanning laser ophthalmoscope </w:t>
      </w:r>
      <w:r w:rsidR="005913F6">
        <w:rPr>
          <w:rFonts w:asciiTheme="minorHAnsi" w:hAnsiTheme="minorHAnsi" w:cstheme="minorHAnsi"/>
        </w:rPr>
        <w:t xml:space="preserve">(SLO) </w:t>
      </w:r>
      <w:r w:rsidR="00A113BB">
        <w:rPr>
          <w:rFonts w:asciiTheme="minorHAnsi" w:hAnsiTheme="minorHAnsi" w:cstheme="minorHAnsi"/>
        </w:rPr>
        <w:t>and flood-illuminated adaptive optics images in subjects with RP</w:t>
      </w:r>
      <w:r w:rsidR="001C6F7E">
        <w:rPr>
          <w:rFonts w:asciiTheme="minorHAnsi" w:hAnsiTheme="minorHAnsi" w:cstheme="minorHAnsi"/>
          <w:vertAlign w:val="superscript"/>
        </w:rPr>
        <w:t>22</w:t>
      </w:r>
      <w:r w:rsidR="00A113BB">
        <w:rPr>
          <w:rFonts w:asciiTheme="minorHAnsi" w:hAnsiTheme="minorHAnsi" w:cstheme="minorHAnsi"/>
          <w:vertAlign w:val="superscript"/>
        </w:rPr>
        <w:t>-2</w:t>
      </w:r>
      <w:r w:rsidR="001C6F7E">
        <w:rPr>
          <w:rFonts w:asciiTheme="minorHAnsi" w:hAnsiTheme="minorHAnsi" w:cstheme="minorHAnsi"/>
          <w:vertAlign w:val="superscript"/>
        </w:rPr>
        <w:t>4</w:t>
      </w:r>
      <w:r w:rsidR="00A113BB">
        <w:rPr>
          <w:rFonts w:asciiTheme="minorHAnsi" w:hAnsiTheme="minorHAnsi" w:cstheme="minorHAnsi"/>
        </w:rPr>
        <w:t xml:space="preserve">.  </w:t>
      </w:r>
      <w:r w:rsidR="000C17BB">
        <w:rPr>
          <w:rFonts w:asciiTheme="minorHAnsi" w:hAnsiTheme="minorHAnsi" w:cstheme="minorHAnsi"/>
        </w:rPr>
        <w:t>Interestingly, t</w:t>
      </w:r>
      <w:r w:rsidR="00E46C0F">
        <w:rPr>
          <w:rFonts w:asciiTheme="minorHAnsi" w:hAnsiTheme="minorHAnsi" w:cstheme="minorHAnsi"/>
        </w:rPr>
        <w:t xml:space="preserve">he automated cone density </w:t>
      </w:r>
      <w:r w:rsidR="000C17BB">
        <w:rPr>
          <w:rFonts w:asciiTheme="minorHAnsi" w:hAnsiTheme="minorHAnsi" w:cstheme="minorHAnsi"/>
        </w:rPr>
        <w:t>repeatability metrics such as</w:t>
      </w:r>
      <w:r w:rsidR="00470CD8" w:rsidRPr="00DC7940">
        <w:rPr>
          <w:rFonts w:asciiTheme="minorHAnsi" w:hAnsiTheme="minorHAnsi" w:cstheme="minorHAnsi"/>
        </w:rPr>
        <w:t xml:space="preserve"> CoV, repeatability and percent repeatability of cone density were similar between patients with RP and normal subjects</w:t>
      </w:r>
      <w:r w:rsidR="00470CD8">
        <w:rPr>
          <w:rFonts w:asciiTheme="minorHAnsi" w:hAnsiTheme="minorHAnsi" w:cstheme="minorHAnsi"/>
        </w:rPr>
        <w:t xml:space="preserve">. However, these findings must be interpreted with caution.  The high </w:t>
      </w:r>
      <w:r w:rsidR="00606793">
        <w:rPr>
          <w:rFonts w:asciiTheme="minorHAnsi" w:hAnsiTheme="minorHAnsi" w:cstheme="minorHAnsi"/>
        </w:rPr>
        <w:t>repeatability</w:t>
      </w:r>
      <w:r w:rsidR="00470CD8">
        <w:rPr>
          <w:rFonts w:asciiTheme="minorHAnsi" w:hAnsiTheme="minorHAnsi" w:cstheme="minorHAnsi"/>
        </w:rPr>
        <w:t xml:space="preserve"> in RP patients</w:t>
      </w:r>
      <w:ins w:id="28" w:author="Gareth Harman" w:date="2018-04-09T11:44:00Z">
        <w:r w:rsidR="00FC02D1">
          <w:rPr>
            <w:rFonts w:asciiTheme="minorHAnsi" w:hAnsiTheme="minorHAnsi" w:cstheme="minorHAnsi"/>
          </w:rPr>
          <w:t>,</w:t>
        </w:r>
      </w:ins>
      <w:r w:rsidR="00470CD8">
        <w:rPr>
          <w:rFonts w:asciiTheme="minorHAnsi" w:hAnsiTheme="minorHAnsi" w:cstheme="minorHAnsi"/>
        </w:rPr>
        <w:t xml:space="preserve"> in spite of poor image quality</w:t>
      </w:r>
      <w:ins w:id="29" w:author="Gareth Harman" w:date="2018-04-09T11:44:00Z">
        <w:r w:rsidR="00FC02D1">
          <w:rPr>
            <w:rFonts w:asciiTheme="minorHAnsi" w:hAnsiTheme="minorHAnsi" w:cstheme="minorHAnsi"/>
          </w:rPr>
          <w:t>,</w:t>
        </w:r>
      </w:ins>
      <w:r w:rsidR="00470CD8">
        <w:rPr>
          <w:rFonts w:asciiTheme="minorHAnsi" w:hAnsiTheme="minorHAnsi" w:cstheme="minorHAnsi"/>
        </w:rPr>
        <w:t xml:space="preserve"> likely results from inherent </w:t>
      </w:r>
      <w:r w:rsidR="009A2EAD" w:rsidRPr="00DC7940">
        <w:rPr>
          <w:rFonts w:asciiTheme="minorHAnsi" w:hAnsiTheme="minorHAnsi" w:cstheme="minorHAnsi"/>
        </w:rPr>
        <w:t xml:space="preserve">inaccuracies in the </w:t>
      </w:r>
      <w:r w:rsidR="009A2EAD" w:rsidRPr="00DC7940">
        <w:rPr>
          <w:rFonts w:asciiTheme="minorHAnsi" w:hAnsiTheme="minorHAnsi" w:cstheme="minorHAnsi"/>
        </w:rPr>
        <w:lastRenderedPageBreak/>
        <w:t>automated cone-identification algorithm</w:t>
      </w:r>
      <w:r w:rsidR="00470CD8">
        <w:rPr>
          <w:rFonts w:asciiTheme="minorHAnsi" w:hAnsiTheme="minorHAnsi" w:cstheme="minorHAnsi"/>
        </w:rPr>
        <w:t xml:space="preserve"> </w:t>
      </w:r>
      <w:r w:rsidR="00864383">
        <w:rPr>
          <w:rFonts w:asciiTheme="minorHAnsi" w:hAnsiTheme="minorHAnsi" w:cstheme="minorHAnsi"/>
        </w:rPr>
        <w:t xml:space="preserve">especially </w:t>
      </w:r>
      <w:r w:rsidR="00470CD8" w:rsidRPr="00DC7940">
        <w:rPr>
          <w:rFonts w:asciiTheme="minorHAnsi" w:hAnsiTheme="minorHAnsi" w:cstheme="minorHAnsi"/>
        </w:rPr>
        <w:t>in areas of poor im</w:t>
      </w:r>
      <w:r w:rsidR="00864383">
        <w:rPr>
          <w:rFonts w:asciiTheme="minorHAnsi" w:hAnsiTheme="minorHAnsi" w:cstheme="minorHAnsi"/>
        </w:rPr>
        <w:t>age qua</w:t>
      </w:r>
      <w:r w:rsidR="00376B99">
        <w:rPr>
          <w:rFonts w:asciiTheme="minorHAnsi" w:hAnsiTheme="minorHAnsi" w:cstheme="minorHAnsi"/>
        </w:rPr>
        <w:t xml:space="preserve">lity. These algorithms </w:t>
      </w:r>
      <w:r w:rsidR="00226D87" w:rsidRPr="00DC7940">
        <w:rPr>
          <w:rFonts w:asciiTheme="minorHAnsi" w:hAnsiTheme="minorHAnsi" w:cstheme="minorHAnsi"/>
        </w:rPr>
        <w:t>identify cellular debris and imaging noise as photoreceptors</w:t>
      </w:r>
      <w:r w:rsidR="00864383">
        <w:rPr>
          <w:rFonts w:asciiTheme="minorHAnsi" w:hAnsiTheme="minorHAnsi" w:cstheme="minorHAnsi"/>
        </w:rPr>
        <w:t xml:space="preserve"> in an inaccurate, but consistent manner</w:t>
      </w:r>
      <w:r w:rsidR="00226D87" w:rsidRPr="00DC7940">
        <w:rPr>
          <w:rFonts w:asciiTheme="minorHAnsi" w:hAnsiTheme="minorHAnsi" w:cstheme="minorHAnsi"/>
        </w:rPr>
        <w:t xml:space="preserve">.  </w:t>
      </w:r>
      <w:r w:rsidR="00864383">
        <w:rPr>
          <w:rFonts w:asciiTheme="minorHAnsi" w:hAnsiTheme="minorHAnsi" w:cstheme="minorHAnsi"/>
        </w:rPr>
        <w:t>Due</w:t>
      </w:r>
      <w:r w:rsidR="000469F5" w:rsidRPr="00DC7940">
        <w:rPr>
          <w:rFonts w:asciiTheme="minorHAnsi" w:hAnsiTheme="minorHAnsi" w:cstheme="minorHAnsi"/>
        </w:rPr>
        <w:t xml:space="preserve"> to the non-specificity of cone density</w:t>
      </w:r>
      <w:r w:rsidR="00470CD8">
        <w:rPr>
          <w:rFonts w:asciiTheme="minorHAnsi" w:hAnsiTheme="minorHAnsi" w:cstheme="minorHAnsi"/>
        </w:rPr>
        <w:t xml:space="preserve"> detection algorithms</w:t>
      </w:r>
      <w:r w:rsidR="000469F5" w:rsidRPr="00DC7940">
        <w:rPr>
          <w:rFonts w:asciiTheme="minorHAnsi" w:hAnsiTheme="minorHAnsi" w:cstheme="minorHAnsi"/>
        </w:rPr>
        <w:t xml:space="preserve"> in differentiating between true and false cones, </w:t>
      </w:r>
      <w:r w:rsidR="00864383">
        <w:rPr>
          <w:rFonts w:asciiTheme="minorHAnsi" w:hAnsiTheme="minorHAnsi" w:cstheme="minorHAnsi"/>
        </w:rPr>
        <w:t xml:space="preserve">we evaluated </w:t>
      </w:r>
      <w:r w:rsidR="000469F5" w:rsidRPr="00DC7940">
        <w:rPr>
          <w:rFonts w:asciiTheme="minorHAnsi" w:hAnsiTheme="minorHAnsi" w:cstheme="minorHAnsi"/>
        </w:rPr>
        <w:t>two additional photoreceptor identification metrics</w:t>
      </w:r>
      <w:r w:rsidR="00864383">
        <w:rPr>
          <w:rFonts w:asciiTheme="minorHAnsi" w:hAnsiTheme="minorHAnsi" w:cstheme="minorHAnsi"/>
        </w:rPr>
        <w:t xml:space="preserve"> to try and improve the accuracy of cone identification</w:t>
      </w:r>
      <w:r w:rsidR="000469F5" w:rsidRPr="00DC7940">
        <w:rPr>
          <w:rFonts w:asciiTheme="minorHAnsi" w:hAnsiTheme="minorHAnsi" w:cstheme="minorHAnsi"/>
        </w:rPr>
        <w:t>.</w:t>
      </w:r>
    </w:p>
    <w:p w14:paraId="320B1CCD" w14:textId="77777777" w:rsidR="00B62B5B" w:rsidRDefault="00B62B5B" w:rsidP="00B62B5B">
      <w:pPr>
        <w:rPr>
          <w:rFonts w:asciiTheme="minorHAnsi" w:hAnsiTheme="minorHAnsi" w:cstheme="minorHAnsi"/>
        </w:rPr>
      </w:pPr>
    </w:p>
    <w:p w14:paraId="592B2853" w14:textId="26089364" w:rsidR="00077F5C" w:rsidRPr="00B62B5B" w:rsidRDefault="00077F5C" w:rsidP="00B62B5B">
      <w:pPr>
        <w:rPr>
          <w:rFonts w:asciiTheme="minorHAnsi" w:hAnsiTheme="minorHAnsi" w:cstheme="minorHAnsi"/>
        </w:rPr>
      </w:pPr>
      <w:r w:rsidRPr="00DC7940">
        <w:rPr>
          <w:rFonts w:asciiTheme="minorHAnsi" w:hAnsiTheme="minorHAnsi" w:cstheme="minorHAnsi"/>
          <w:b/>
          <w:bCs/>
        </w:rPr>
        <w:t>Cone Location Similarity</w:t>
      </w:r>
    </w:p>
    <w:p w14:paraId="63A9D5B6" w14:textId="77777777" w:rsidR="00E85DD7" w:rsidRDefault="000469F5" w:rsidP="00DC7940">
      <w:pPr>
        <w:rPr>
          <w:rFonts w:asciiTheme="minorHAnsi" w:hAnsiTheme="minorHAnsi" w:cstheme="minorHAnsi"/>
        </w:rPr>
      </w:pPr>
      <w:r w:rsidRPr="00DC7940">
        <w:rPr>
          <w:rFonts w:asciiTheme="minorHAnsi" w:hAnsiTheme="minorHAnsi" w:cstheme="minorHAnsi"/>
        </w:rPr>
        <w:t>In the highly organized, wave-guiding structure of a healthy cone photoreceptor mosaic, the location of identified cones should not change from one</w:t>
      </w:r>
      <w:r w:rsidR="00F70062">
        <w:rPr>
          <w:rFonts w:asciiTheme="minorHAnsi" w:hAnsiTheme="minorHAnsi" w:cstheme="minorHAnsi"/>
        </w:rPr>
        <w:t xml:space="preserve"> imaging session to the next.  Many prior studies have demonstrated that</w:t>
      </w:r>
      <w:r w:rsidRPr="00DC7940">
        <w:rPr>
          <w:rFonts w:asciiTheme="minorHAnsi" w:hAnsiTheme="minorHAnsi" w:cstheme="minorHAnsi"/>
        </w:rPr>
        <w:t xml:space="preserve"> cone</w:t>
      </w:r>
      <w:r w:rsidR="00F70062">
        <w:rPr>
          <w:rFonts w:asciiTheme="minorHAnsi" w:hAnsiTheme="minorHAnsi" w:cstheme="minorHAnsi"/>
        </w:rPr>
        <w:t>s</w:t>
      </w:r>
      <w:r w:rsidRPr="00DC7940">
        <w:rPr>
          <w:rFonts w:asciiTheme="minorHAnsi" w:hAnsiTheme="minorHAnsi" w:cstheme="minorHAnsi"/>
        </w:rPr>
        <w:t xml:space="preserve"> may vary in degree of reflectivity signal due to</w:t>
      </w:r>
      <w:r w:rsidR="00090B0A">
        <w:rPr>
          <w:rFonts w:asciiTheme="minorHAnsi" w:hAnsiTheme="minorHAnsi" w:cstheme="minorHAnsi"/>
        </w:rPr>
        <w:t xml:space="preserve"> a variety of factors.  P</w:t>
      </w:r>
      <w:r w:rsidRPr="00DC7940">
        <w:rPr>
          <w:rFonts w:asciiTheme="minorHAnsi" w:hAnsiTheme="minorHAnsi" w:cstheme="minorHAnsi"/>
        </w:rPr>
        <w:t xml:space="preserve">hysiological diurnal variations </w:t>
      </w:r>
      <w:r w:rsidR="00090B0A">
        <w:rPr>
          <w:rFonts w:asciiTheme="minorHAnsi" w:hAnsiTheme="minorHAnsi" w:cstheme="minorHAnsi"/>
        </w:rPr>
        <w:t xml:space="preserve">and outer-segment </w:t>
      </w:r>
      <w:r w:rsidR="00376B99">
        <w:rPr>
          <w:rFonts w:asciiTheme="minorHAnsi" w:hAnsiTheme="minorHAnsi" w:cstheme="minorHAnsi"/>
        </w:rPr>
        <w:t>renewal have been shown to affect cone reflectivity</w:t>
      </w:r>
      <w:r w:rsidR="00214E66">
        <w:rPr>
          <w:rFonts w:asciiTheme="minorHAnsi" w:hAnsiTheme="minorHAnsi" w:cstheme="minorHAnsi"/>
          <w:vertAlign w:val="superscript"/>
        </w:rPr>
        <w:t>25-28</w:t>
      </w:r>
      <w:r w:rsidR="00376B99">
        <w:rPr>
          <w:rFonts w:asciiTheme="minorHAnsi" w:hAnsiTheme="minorHAnsi" w:cstheme="minorHAnsi"/>
        </w:rPr>
        <w:t xml:space="preserve">. </w:t>
      </w:r>
      <w:r w:rsidR="005032A1">
        <w:rPr>
          <w:rFonts w:asciiTheme="minorHAnsi" w:hAnsiTheme="minorHAnsi" w:cstheme="minorHAnsi"/>
        </w:rPr>
        <w:t>The Stiles-Crawford effect and cone alignment changes can alter incident light angles and create heterogeneity in cone imaging</w:t>
      </w:r>
      <w:r w:rsidR="003103E6">
        <w:rPr>
          <w:rFonts w:asciiTheme="minorHAnsi" w:hAnsiTheme="minorHAnsi" w:cstheme="minorHAnsi"/>
          <w:vertAlign w:val="superscript"/>
        </w:rPr>
        <w:t>29-32</w:t>
      </w:r>
      <w:r w:rsidR="005032A1">
        <w:rPr>
          <w:rFonts w:asciiTheme="minorHAnsi" w:hAnsiTheme="minorHAnsi" w:cstheme="minorHAnsi"/>
        </w:rPr>
        <w:t xml:space="preserve">. </w:t>
      </w:r>
      <w:r w:rsidR="003103E6">
        <w:rPr>
          <w:rFonts w:asciiTheme="minorHAnsi" w:hAnsiTheme="minorHAnsi" w:cstheme="minorHAnsi"/>
        </w:rPr>
        <w:t xml:space="preserve"> Although the cone reflectivity profiles are influenced by these factors, the retinal location and spatial orientation</w:t>
      </w:r>
      <w:r w:rsidRPr="00DC7940">
        <w:rPr>
          <w:rFonts w:asciiTheme="minorHAnsi" w:hAnsiTheme="minorHAnsi" w:cstheme="minorHAnsi"/>
        </w:rPr>
        <w:t xml:space="preserve"> </w:t>
      </w:r>
      <w:r w:rsidR="003103E6">
        <w:rPr>
          <w:rFonts w:asciiTheme="minorHAnsi" w:hAnsiTheme="minorHAnsi" w:cstheme="minorHAnsi"/>
        </w:rPr>
        <w:t xml:space="preserve">has been shown to </w:t>
      </w:r>
      <w:r w:rsidRPr="00DC7940">
        <w:rPr>
          <w:rFonts w:asciiTheme="minorHAnsi" w:hAnsiTheme="minorHAnsi" w:cstheme="minorHAnsi"/>
        </w:rPr>
        <w:t>remain constant</w:t>
      </w:r>
      <w:r w:rsidR="003103E6">
        <w:rPr>
          <w:rFonts w:asciiTheme="minorHAnsi" w:hAnsiTheme="minorHAnsi" w:cstheme="minorHAnsi"/>
          <w:vertAlign w:val="superscript"/>
        </w:rPr>
        <w:t>33-34</w:t>
      </w:r>
      <w:r w:rsidRPr="00DC7940">
        <w:rPr>
          <w:rFonts w:asciiTheme="minorHAnsi" w:hAnsiTheme="minorHAnsi" w:cstheme="minorHAnsi"/>
        </w:rPr>
        <w:t>.  However, there is often more reflectivity variability and artifact in the diseased or dying</w:t>
      </w:r>
      <w:r w:rsidR="0057452A" w:rsidRPr="00DC7940">
        <w:rPr>
          <w:rFonts w:asciiTheme="minorHAnsi" w:hAnsiTheme="minorHAnsi" w:cstheme="minorHAnsi"/>
        </w:rPr>
        <w:t xml:space="preserve"> retina</w:t>
      </w:r>
      <w:r w:rsidR="00CC3B3D">
        <w:rPr>
          <w:rFonts w:asciiTheme="minorHAnsi" w:hAnsiTheme="minorHAnsi" w:cstheme="minorHAnsi"/>
          <w:vertAlign w:val="superscript"/>
        </w:rPr>
        <w:t>18</w:t>
      </w:r>
      <w:del w:id="30" w:author="Gareth Harman" w:date="2018-04-09T11:44:00Z">
        <w:r w:rsidR="005477FD" w:rsidDel="00FC02D1">
          <w:rPr>
            <w:rFonts w:asciiTheme="minorHAnsi" w:hAnsiTheme="minorHAnsi" w:cstheme="minorHAnsi"/>
            <w:vertAlign w:val="superscript"/>
          </w:rPr>
          <w:delText>,</w:delText>
        </w:r>
      </w:del>
      <w:r w:rsidR="0057452A" w:rsidRPr="00DC7940">
        <w:rPr>
          <w:rFonts w:asciiTheme="minorHAnsi" w:hAnsiTheme="minorHAnsi" w:cstheme="minorHAnsi"/>
        </w:rPr>
        <w:t>. This can</w:t>
      </w:r>
      <w:r w:rsidRPr="00DC7940">
        <w:rPr>
          <w:rFonts w:asciiTheme="minorHAnsi" w:hAnsiTheme="minorHAnsi" w:cstheme="minorHAnsi"/>
        </w:rPr>
        <w:t xml:space="preserve"> result in similar intersession cone density </w:t>
      </w:r>
      <w:r w:rsidR="0057452A" w:rsidRPr="00DC7940">
        <w:rPr>
          <w:rFonts w:asciiTheme="minorHAnsi" w:hAnsiTheme="minorHAnsi" w:cstheme="minorHAnsi"/>
        </w:rPr>
        <w:t xml:space="preserve">values </w:t>
      </w:r>
      <w:r w:rsidRPr="00DC7940">
        <w:rPr>
          <w:rFonts w:asciiTheme="minorHAnsi" w:hAnsiTheme="minorHAnsi" w:cstheme="minorHAnsi"/>
        </w:rPr>
        <w:t>via misidentification of image noise</w:t>
      </w:r>
      <w:r w:rsidR="0057452A" w:rsidRPr="00DC7940">
        <w:rPr>
          <w:rFonts w:asciiTheme="minorHAnsi" w:hAnsiTheme="minorHAnsi" w:cstheme="minorHAnsi"/>
        </w:rPr>
        <w:t xml:space="preserve"> as cones, but the specific cone locations are inconsistent</w:t>
      </w:r>
      <w:r w:rsidRPr="00DC7940">
        <w:rPr>
          <w:rFonts w:asciiTheme="minorHAnsi" w:hAnsiTheme="minorHAnsi" w:cstheme="minorHAnsi"/>
        </w:rPr>
        <w:t>.</w:t>
      </w:r>
    </w:p>
    <w:p w14:paraId="7F9AC1C8" w14:textId="77777777" w:rsidR="00E85DD7" w:rsidRDefault="00E85DD7" w:rsidP="00DC7940">
      <w:pPr>
        <w:rPr>
          <w:rFonts w:asciiTheme="minorHAnsi" w:hAnsiTheme="minorHAnsi" w:cstheme="minorHAnsi"/>
        </w:rPr>
      </w:pPr>
    </w:p>
    <w:p w14:paraId="3DD6A9C0" w14:textId="409BB682" w:rsidR="00824C13" w:rsidRPr="00DC7940" w:rsidRDefault="00E85DD7" w:rsidP="00D8456F">
      <w:pPr>
        <w:rPr>
          <w:rFonts w:asciiTheme="minorHAnsi" w:hAnsiTheme="minorHAnsi" w:cstheme="minorHAnsi"/>
        </w:rPr>
      </w:pPr>
      <w:r>
        <w:rPr>
          <w:rFonts w:asciiTheme="minorHAnsi" w:hAnsiTheme="minorHAnsi" w:cstheme="minorHAnsi"/>
        </w:rPr>
        <w:t>While there are some promising novel methods for cone identification</w:t>
      </w:r>
      <w:r>
        <w:rPr>
          <w:rFonts w:asciiTheme="minorHAnsi" w:hAnsiTheme="minorHAnsi" w:cstheme="minorHAnsi"/>
          <w:vertAlign w:val="superscript"/>
        </w:rPr>
        <w:t>20-21</w:t>
      </w:r>
      <w:r>
        <w:rPr>
          <w:rFonts w:asciiTheme="minorHAnsi" w:hAnsiTheme="minorHAnsi" w:cstheme="minorHAnsi"/>
        </w:rPr>
        <w:t xml:space="preserve">, these techniques are not able to take image quality into consideration when performing cone counting, which generates uncertainty in the validity of the identified cones.  </w:t>
      </w:r>
      <w:commentRangeStart w:id="31"/>
      <w:del w:id="32" w:author="Gareth Harman" w:date="2018-04-09T13:51:00Z">
        <w:r w:rsidRPr="004F3D60" w:rsidDel="00D172A0">
          <w:rPr>
            <w:rFonts w:asciiTheme="minorHAnsi" w:hAnsiTheme="minorHAnsi" w:cstheme="minorHAnsi"/>
          </w:rPr>
          <w:delText>It is difficult to teach a computer what a good versus poor quality image looks like</w:delText>
        </w:r>
        <w:commentRangeEnd w:id="31"/>
        <w:r w:rsidR="00AB5940" w:rsidRPr="004F3D60" w:rsidDel="00D172A0">
          <w:rPr>
            <w:rStyle w:val="CommentReference"/>
          </w:rPr>
          <w:commentReference w:id="31"/>
        </w:r>
        <w:r w:rsidDel="00D172A0">
          <w:rPr>
            <w:rFonts w:asciiTheme="minorHAnsi" w:hAnsiTheme="minorHAnsi" w:cstheme="minorHAnsi"/>
          </w:rPr>
          <w:delText>, even though it can be done rel</w:delText>
        </w:r>
        <w:r w:rsidR="00601361" w:rsidDel="00D172A0">
          <w:rPr>
            <w:rFonts w:asciiTheme="minorHAnsi" w:hAnsiTheme="minorHAnsi" w:cstheme="minorHAnsi"/>
          </w:rPr>
          <w:delText xml:space="preserve">iably </w:delText>
        </w:r>
        <w:r w:rsidDel="00D172A0">
          <w:rPr>
            <w:rFonts w:asciiTheme="minorHAnsi" w:hAnsiTheme="minorHAnsi" w:cstheme="minorHAnsi"/>
          </w:rPr>
          <w:delText>by experienced graders.</w:delText>
        </w:r>
        <w:r w:rsidRPr="00DC7940" w:rsidDel="00D172A0">
          <w:rPr>
            <w:rFonts w:asciiTheme="minorHAnsi" w:hAnsiTheme="minorHAnsi" w:cstheme="minorHAnsi"/>
          </w:rPr>
          <w:delText xml:space="preserve"> </w:delText>
        </w:r>
        <w:r w:rsidDel="00D172A0">
          <w:rPr>
            <w:rFonts w:asciiTheme="minorHAnsi" w:hAnsiTheme="minorHAnsi" w:cstheme="minorHAnsi"/>
          </w:rPr>
          <w:delText xml:space="preserve"> </w:delText>
        </w:r>
      </w:del>
      <w:r>
        <w:rPr>
          <w:rFonts w:asciiTheme="minorHAnsi" w:hAnsiTheme="minorHAnsi" w:cstheme="minorHAnsi"/>
        </w:rPr>
        <w:t xml:space="preserve">We </w:t>
      </w:r>
      <w:r w:rsidR="00824C13">
        <w:rPr>
          <w:rFonts w:asciiTheme="minorHAnsi" w:hAnsiTheme="minorHAnsi" w:cstheme="minorHAnsi"/>
        </w:rPr>
        <w:t>subjectively judged a subset of images as “good” or “poor”</w:t>
      </w:r>
      <w:r w:rsidR="00CB5428">
        <w:rPr>
          <w:rFonts w:asciiTheme="minorHAnsi" w:hAnsiTheme="minorHAnsi" w:cstheme="minorHAnsi"/>
        </w:rPr>
        <w:t>,</w:t>
      </w:r>
      <w:r w:rsidR="00824C13">
        <w:rPr>
          <w:rFonts w:asciiTheme="minorHAnsi" w:hAnsiTheme="minorHAnsi" w:cstheme="minorHAnsi"/>
        </w:rPr>
        <w:t xml:space="preserve"> and </w:t>
      </w:r>
      <w:r w:rsidR="00CB5428">
        <w:rPr>
          <w:rFonts w:asciiTheme="minorHAnsi" w:hAnsiTheme="minorHAnsi" w:cstheme="minorHAnsi"/>
        </w:rPr>
        <w:t xml:space="preserve">then </w:t>
      </w:r>
      <w:r w:rsidR="00824C13">
        <w:rPr>
          <w:rFonts w:asciiTheme="minorHAnsi" w:hAnsiTheme="minorHAnsi" w:cstheme="minorHAnsi"/>
        </w:rPr>
        <w:t>decided to</w:t>
      </w:r>
      <w:r w:rsidR="00CB5428">
        <w:rPr>
          <w:rFonts w:asciiTheme="minorHAnsi" w:hAnsiTheme="minorHAnsi" w:cstheme="minorHAnsi"/>
        </w:rPr>
        <w:t xml:space="preserve"> create and</w:t>
      </w:r>
      <w:r w:rsidR="00824C13">
        <w:rPr>
          <w:rFonts w:asciiTheme="minorHAnsi" w:hAnsiTheme="minorHAnsi" w:cstheme="minorHAnsi"/>
        </w:rPr>
        <w:t xml:space="preserve"> investigate </w:t>
      </w:r>
      <w:r w:rsidR="00D8456F">
        <w:rPr>
          <w:rFonts w:asciiTheme="minorHAnsi" w:hAnsiTheme="minorHAnsi" w:cstheme="minorHAnsi"/>
        </w:rPr>
        <w:t xml:space="preserve">a metric of </w:t>
      </w:r>
      <w:r w:rsidR="00824C13">
        <w:rPr>
          <w:rFonts w:asciiTheme="minorHAnsi" w:hAnsiTheme="minorHAnsi" w:cstheme="minorHAnsi"/>
        </w:rPr>
        <w:t>spatial organization</w:t>
      </w:r>
      <w:r w:rsidR="00D8456F">
        <w:rPr>
          <w:rFonts w:asciiTheme="minorHAnsi" w:hAnsiTheme="minorHAnsi" w:cstheme="minorHAnsi"/>
        </w:rPr>
        <w:t xml:space="preserve"> repeatability, called cone location similarity (CLS), to assess how it correlates to image quality.  </w:t>
      </w:r>
      <w:r w:rsidR="00824C13" w:rsidRPr="00DC7940">
        <w:rPr>
          <w:rFonts w:asciiTheme="minorHAnsi" w:hAnsiTheme="minorHAnsi" w:cstheme="minorHAnsi"/>
        </w:rPr>
        <w:t xml:space="preserve">Figure 2 illustrates that </w:t>
      </w:r>
      <w:r w:rsidR="00D8456F">
        <w:rPr>
          <w:rFonts w:asciiTheme="minorHAnsi" w:hAnsiTheme="minorHAnsi" w:cstheme="minorHAnsi"/>
        </w:rPr>
        <w:t>intersession CLS</w:t>
      </w:r>
      <w:r w:rsidR="00824C13" w:rsidRPr="00DC7940">
        <w:rPr>
          <w:rFonts w:asciiTheme="minorHAnsi" w:hAnsiTheme="minorHAnsi" w:cstheme="minorHAnsi"/>
        </w:rPr>
        <w:t xml:space="preserve"> is greatly im</w:t>
      </w:r>
      <w:r w:rsidR="00D8456F">
        <w:rPr>
          <w:rFonts w:asciiTheme="minorHAnsi" w:hAnsiTheme="minorHAnsi" w:cstheme="minorHAnsi"/>
        </w:rPr>
        <w:t>proved in “good”</w:t>
      </w:r>
      <w:r w:rsidR="00824C13" w:rsidRPr="00DC7940">
        <w:rPr>
          <w:rFonts w:asciiTheme="minorHAnsi" w:hAnsiTheme="minorHAnsi" w:cstheme="minorHAnsi"/>
        </w:rPr>
        <w:t xml:space="preserve"> quality images </w:t>
      </w:r>
      <w:r w:rsidR="00D8456F">
        <w:rPr>
          <w:rFonts w:asciiTheme="minorHAnsi" w:hAnsiTheme="minorHAnsi" w:cstheme="minorHAnsi"/>
        </w:rPr>
        <w:t>compared to “poor”</w:t>
      </w:r>
      <w:r w:rsidR="00824C13" w:rsidRPr="00DC7940">
        <w:rPr>
          <w:rFonts w:asciiTheme="minorHAnsi" w:hAnsiTheme="minorHAnsi" w:cstheme="minorHAnsi"/>
        </w:rPr>
        <w:t xml:space="preserve"> qu</w:t>
      </w:r>
      <w:bookmarkStart w:id="33" w:name="_GoBack"/>
      <w:bookmarkEnd w:id="33"/>
      <w:r w:rsidR="00824C13" w:rsidRPr="00DC7940">
        <w:rPr>
          <w:rFonts w:asciiTheme="minorHAnsi" w:hAnsiTheme="minorHAnsi" w:cstheme="minorHAnsi"/>
        </w:rPr>
        <w:t xml:space="preserve">ality images.  Given these findings, CLS may be a very specific metric for </w:t>
      </w:r>
      <w:r w:rsidR="00D8456F">
        <w:rPr>
          <w:rFonts w:asciiTheme="minorHAnsi" w:hAnsiTheme="minorHAnsi" w:cstheme="minorHAnsi"/>
        </w:rPr>
        <w:t>grading image quality and helping to differentiate</w:t>
      </w:r>
      <w:r w:rsidR="00824C13" w:rsidRPr="00DC7940">
        <w:rPr>
          <w:rFonts w:asciiTheme="minorHAnsi" w:hAnsiTheme="minorHAnsi" w:cstheme="minorHAnsi"/>
        </w:rPr>
        <w:t xml:space="preserve"> between true photoreceptor signals and imaging noise when utilizing an automated cone-identification algorithm. </w:t>
      </w:r>
      <w:r w:rsidR="00824C13">
        <w:rPr>
          <w:rFonts w:asciiTheme="minorHAnsi" w:hAnsiTheme="minorHAnsi" w:cstheme="minorHAnsi"/>
        </w:rPr>
        <w:t xml:space="preserve"> </w:t>
      </w:r>
      <w:r w:rsidR="00824C13" w:rsidRPr="00DC7940">
        <w:rPr>
          <w:rFonts w:asciiTheme="minorHAnsi" w:hAnsiTheme="minorHAnsi" w:cstheme="minorHAnsi"/>
        </w:rPr>
        <w:t xml:space="preserve">However, the major limitation with this analysis technique is that it requires repeat images from the same retinal location, which is </w:t>
      </w:r>
      <w:r w:rsidR="00D8456F">
        <w:rPr>
          <w:rFonts w:asciiTheme="minorHAnsi" w:hAnsiTheme="minorHAnsi" w:cstheme="minorHAnsi"/>
        </w:rPr>
        <w:t>often</w:t>
      </w:r>
      <w:r w:rsidR="00824C13" w:rsidRPr="00DC7940">
        <w:rPr>
          <w:rFonts w:asciiTheme="minorHAnsi" w:hAnsiTheme="minorHAnsi" w:cstheme="minorHAnsi"/>
        </w:rPr>
        <w:t xml:space="preserve"> not feasible in the clinical setting. </w:t>
      </w:r>
    </w:p>
    <w:p w14:paraId="65C72174" w14:textId="77777777" w:rsidR="00872DE1" w:rsidRPr="00DC7940" w:rsidRDefault="00872DE1" w:rsidP="00DC7940">
      <w:pPr>
        <w:rPr>
          <w:rFonts w:asciiTheme="minorHAnsi" w:hAnsiTheme="minorHAnsi" w:cstheme="minorHAnsi"/>
        </w:rPr>
      </w:pPr>
    </w:p>
    <w:p w14:paraId="6D353CD6" w14:textId="7AE3A205" w:rsidR="00077F5C" w:rsidRPr="00DC7940" w:rsidRDefault="00077F5C" w:rsidP="00E26E09">
      <w:pPr>
        <w:outlineLvl w:val="0"/>
        <w:rPr>
          <w:rFonts w:asciiTheme="minorHAnsi" w:hAnsiTheme="minorHAnsi" w:cstheme="minorHAnsi"/>
          <w:b/>
          <w:bCs/>
        </w:rPr>
      </w:pPr>
      <w:r w:rsidRPr="00DC7940">
        <w:rPr>
          <w:rFonts w:asciiTheme="minorHAnsi" w:hAnsiTheme="minorHAnsi" w:cstheme="minorHAnsi"/>
          <w:b/>
          <w:bCs/>
        </w:rPr>
        <w:t>Cone Spacing</w:t>
      </w:r>
    </w:p>
    <w:p w14:paraId="42BDDA9F" w14:textId="60763738" w:rsidR="00172BBA" w:rsidRPr="00DC7940" w:rsidRDefault="0017523B" w:rsidP="00DC7940">
      <w:pPr>
        <w:rPr>
          <w:rFonts w:asciiTheme="minorHAnsi" w:hAnsiTheme="minorHAnsi" w:cstheme="minorHAnsi"/>
        </w:rPr>
      </w:pPr>
      <w:r w:rsidRPr="00DC7940">
        <w:rPr>
          <w:rFonts w:asciiTheme="minorHAnsi" w:hAnsiTheme="minorHAnsi" w:cstheme="minorHAnsi"/>
        </w:rPr>
        <w:t xml:space="preserve">Another potential AO image analysis tool is </w:t>
      </w:r>
      <w:r w:rsidR="00CC3B3D">
        <w:rPr>
          <w:rFonts w:asciiTheme="minorHAnsi" w:hAnsiTheme="minorHAnsi" w:cstheme="minorHAnsi"/>
        </w:rPr>
        <w:t xml:space="preserve">standard deviation of </w:t>
      </w:r>
      <w:r w:rsidRPr="00DC7940">
        <w:rPr>
          <w:rFonts w:asciiTheme="minorHAnsi" w:hAnsiTheme="minorHAnsi" w:cstheme="minorHAnsi"/>
        </w:rPr>
        <w:t xml:space="preserve">cone spacing via </w:t>
      </w:r>
      <w:r w:rsidR="00CC3B3D">
        <w:rPr>
          <w:rFonts w:asciiTheme="minorHAnsi" w:hAnsiTheme="minorHAnsi" w:cstheme="minorHAnsi"/>
        </w:rPr>
        <w:t>NND.</w:t>
      </w:r>
      <w:r w:rsidRPr="00DC7940">
        <w:rPr>
          <w:rFonts w:asciiTheme="minorHAnsi" w:hAnsiTheme="minorHAnsi" w:cstheme="minorHAnsi"/>
        </w:rPr>
        <w:t xml:space="preserve">  In a healthy cone mosaic, the photoreceptors are arranged in a hexagonal matrix for optimal packing efficiency.  This creates theoretically uniform cone spacing at a given foveal eccentricity, with increasing inter-photoreceptor distances as foveal eccentricity increases.  Therefore, in a healthy photoreceptor mosaic, the standard deviation of cone spacing values shoul</w:t>
      </w:r>
      <w:r w:rsidR="00E024D3" w:rsidRPr="00DC7940">
        <w:rPr>
          <w:rFonts w:asciiTheme="minorHAnsi" w:hAnsiTheme="minorHAnsi" w:cstheme="minorHAnsi"/>
        </w:rPr>
        <w:t>d approach zero</w:t>
      </w:r>
      <w:r w:rsidR="00CB3551">
        <w:rPr>
          <w:rFonts w:asciiTheme="minorHAnsi" w:hAnsiTheme="minorHAnsi" w:cstheme="minorHAnsi"/>
        </w:rPr>
        <w:t xml:space="preserve"> at a given eccentricity</w:t>
      </w:r>
      <w:r w:rsidR="00E024D3" w:rsidRPr="00DC7940">
        <w:rPr>
          <w:rFonts w:asciiTheme="minorHAnsi" w:hAnsiTheme="minorHAnsi" w:cstheme="minorHAnsi"/>
        </w:rPr>
        <w:t xml:space="preserve">.  </w:t>
      </w:r>
      <w:r w:rsidR="00B62B5B">
        <w:rPr>
          <w:rFonts w:asciiTheme="minorHAnsi" w:hAnsiTheme="minorHAnsi" w:cstheme="minorHAnsi"/>
        </w:rPr>
        <w:t>Additionally, prior studies have shown that AO image cone spacing metrics can be used to differentiate healthy retina from retinal pathology at a given foveal eccentricity, based on an increase in Euclidian distance between neighboring cones due to photoreceptor loss as a result of the disease process</w:t>
      </w:r>
      <w:r w:rsidR="00B62B5B">
        <w:rPr>
          <w:rFonts w:asciiTheme="minorHAnsi" w:hAnsiTheme="minorHAnsi" w:cstheme="minorHAnsi"/>
          <w:vertAlign w:val="superscript"/>
        </w:rPr>
        <w:t>4</w:t>
      </w:r>
      <w:proofErr w:type="gramStart"/>
      <w:r w:rsidR="00B62B5B">
        <w:rPr>
          <w:rFonts w:asciiTheme="minorHAnsi" w:hAnsiTheme="minorHAnsi" w:cstheme="minorHAnsi"/>
          <w:vertAlign w:val="superscript"/>
        </w:rPr>
        <w:t>,10</w:t>
      </w:r>
      <w:proofErr w:type="gramEnd"/>
      <w:r w:rsidR="00B62B5B">
        <w:rPr>
          <w:rFonts w:asciiTheme="minorHAnsi" w:hAnsiTheme="minorHAnsi" w:cstheme="minorHAnsi"/>
        </w:rPr>
        <w:t xml:space="preserve">.  </w:t>
      </w:r>
      <w:r w:rsidR="00601545">
        <w:rPr>
          <w:rFonts w:asciiTheme="minorHAnsi" w:hAnsiTheme="minorHAnsi" w:cstheme="minorHAnsi"/>
        </w:rPr>
        <w:t xml:space="preserve">However, these studies only evaluated relatively high-quality images with a clearly visible cone mosaic.  </w:t>
      </w:r>
      <w:r w:rsidR="00E024D3" w:rsidRPr="00DC7940">
        <w:rPr>
          <w:rFonts w:asciiTheme="minorHAnsi" w:hAnsiTheme="minorHAnsi" w:cstheme="minorHAnsi"/>
        </w:rPr>
        <w:t>I</w:t>
      </w:r>
      <w:r w:rsidR="0057452A" w:rsidRPr="00DC7940">
        <w:rPr>
          <w:rFonts w:asciiTheme="minorHAnsi" w:hAnsiTheme="minorHAnsi" w:cstheme="minorHAnsi"/>
        </w:rPr>
        <w:t>n a poor-</w:t>
      </w:r>
      <w:r w:rsidR="00E024D3" w:rsidRPr="00DC7940">
        <w:rPr>
          <w:rFonts w:asciiTheme="minorHAnsi" w:hAnsiTheme="minorHAnsi" w:cstheme="minorHAnsi"/>
        </w:rPr>
        <w:lastRenderedPageBreak/>
        <w:t>quality image with artifact and noise, the absolute number of cones identified</w:t>
      </w:r>
      <w:r w:rsidR="005678D4" w:rsidRPr="00DC7940">
        <w:rPr>
          <w:rFonts w:asciiTheme="minorHAnsi" w:hAnsiTheme="minorHAnsi" w:cstheme="minorHAnsi"/>
        </w:rPr>
        <w:t xml:space="preserve"> may remain constant</w:t>
      </w:r>
      <w:r w:rsidR="009F517E" w:rsidRPr="00DC7940">
        <w:rPr>
          <w:rFonts w:asciiTheme="minorHAnsi" w:hAnsiTheme="minorHAnsi" w:cstheme="minorHAnsi"/>
        </w:rPr>
        <w:t xml:space="preserve"> across</w:t>
      </w:r>
      <w:r w:rsidR="00F34729" w:rsidRPr="00DC7940">
        <w:rPr>
          <w:rFonts w:asciiTheme="minorHAnsi" w:hAnsiTheme="minorHAnsi" w:cstheme="minorHAnsi"/>
        </w:rPr>
        <w:t xml:space="preserve"> imaging sessions</w:t>
      </w:r>
      <w:r w:rsidR="00CB5E72" w:rsidRPr="00DC7940">
        <w:rPr>
          <w:rFonts w:asciiTheme="minorHAnsi" w:hAnsiTheme="minorHAnsi" w:cstheme="minorHAnsi"/>
        </w:rPr>
        <w:t>,</w:t>
      </w:r>
      <w:r w:rsidR="005678D4" w:rsidRPr="00DC7940">
        <w:rPr>
          <w:rFonts w:asciiTheme="minorHAnsi" w:hAnsiTheme="minorHAnsi" w:cstheme="minorHAnsi"/>
        </w:rPr>
        <w:t xml:space="preserve"> but the cone location distribution</w:t>
      </w:r>
      <w:r w:rsidR="00CC3B3D">
        <w:rPr>
          <w:rFonts w:asciiTheme="minorHAnsi" w:hAnsiTheme="minorHAnsi" w:cstheme="minorHAnsi"/>
        </w:rPr>
        <w:t>,</w:t>
      </w:r>
      <w:r w:rsidR="005678D4" w:rsidRPr="00DC7940">
        <w:rPr>
          <w:rFonts w:asciiTheme="minorHAnsi" w:hAnsiTheme="minorHAnsi" w:cstheme="minorHAnsi"/>
        </w:rPr>
        <w:t xml:space="preserve"> </w:t>
      </w:r>
      <w:r w:rsidR="00CC3B3D">
        <w:rPr>
          <w:rFonts w:asciiTheme="minorHAnsi" w:hAnsiTheme="minorHAnsi" w:cstheme="minorHAnsi"/>
        </w:rPr>
        <w:t xml:space="preserve">and thus inter-cone spacing, </w:t>
      </w:r>
      <w:r w:rsidR="005678D4" w:rsidRPr="00DC7940">
        <w:rPr>
          <w:rFonts w:asciiTheme="minorHAnsi" w:hAnsiTheme="minorHAnsi" w:cstheme="minorHAnsi"/>
        </w:rPr>
        <w:t>is often non-uniform.  As shown in Table 3, even though the average dista</w:t>
      </w:r>
      <w:r w:rsidR="00CB5E72" w:rsidRPr="00DC7940">
        <w:rPr>
          <w:rFonts w:asciiTheme="minorHAnsi" w:hAnsiTheme="minorHAnsi" w:cstheme="minorHAnsi"/>
        </w:rPr>
        <w:t xml:space="preserve">nce between cones may be </w:t>
      </w:r>
      <w:r w:rsidR="005678D4" w:rsidRPr="00DC7940">
        <w:rPr>
          <w:rFonts w:asciiTheme="minorHAnsi" w:hAnsiTheme="minorHAnsi" w:cstheme="minorHAnsi"/>
        </w:rPr>
        <w:t>similar between good and poor-quality images</w:t>
      </w:r>
      <w:r w:rsidR="00CB5E72" w:rsidRPr="00DC7940">
        <w:rPr>
          <w:rFonts w:asciiTheme="minorHAnsi" w:hAnsiTheme="minorHAnsi" w:cstheme="minorHAnsi"/>
        </w:rPr>
        <w:t xml:space="preserve">, the standard deviation </w:t>
      </w:r>
      <w:r w:rsidR="00C46E22" w:rsidRPr="00DC7940">
        <w:rPr>
          <w:rFonts w:asciiTheme="minorHAnsi" w:hAnsiTheme="minorHAnsi" w:cstheme="minorHAnsi"/>
        </w:rPr>
        <w:t xml:space="preserve">(SD) </w:t>
      </w:r>
      <w:r w:rsidR="00CB5E72" w:rsidRPr="00DC7940">
        <w:rPr>
          <w:rFonts w:asciiTheme="minorHAnsi" w:hAnsiTheme="minorHAnsi" w:cstheme="minorHAnsi"/>
        </w:rPr>
        <w:t>of cone spacing v</w:t>
      </w:r>
      <w:r w:rsidR="00C46E22" w:rsidRPr="00DC7940">
        <w:rPr>
          <w:rFonts w:asciiTheme="minorHAnsi" w:hAnsiTheme="minorHAnsi" w:cstheme="minorHAnsi"/>
        </w:rPr>
        <w:t xml:space="preserve">alues can help to </w:t>
      </w:r>
      <w:r w:rsidR="00CC3B3D">
        <w:rPr>
          <w:rFonts w:asciiTheme="minorHAnsi" w:hAnsiTheme="minorHAnsi" w:cstheme="minorHAnsi"/>
        </w:rPr>
        <w:t xml:space="preserve">further </w:t>
      </w:r>
      <w:r w:rsidR="00C46E22" w:rsidRPr="00DC7940">
        <w:rPr>
          <w:rFonts w:asciiTheme="minorHAnsi" w:hAnsiTheme="minorHAnsi" w:cstheme="minorHAnsi"/>
        </w:rPr>
        <w:t>determine image quality.  Good-quality images with a clearly visualized cone mosaic have a significantly lower SD of cone spacing when compared to poor-quality images</w:t>
      </w:r>
      <w:r w:rsidR="00D8456F">
        <w:rPr>
          <w:rFonts w:asciiTheme="minorHAnsi" w:hAnsiTheme="minorHAnsi" w:cstheme="minorHAnsi"/>
        </w:rPr>
        <w:t xml:space="preserve">, indicating that this may be another </w:t>
      </w:r>
      <w:r w:rsidR="00C46E22" w:rsidRPr="00DC7940">
        <w:rPr>
          <w:rFonts w:asciiTheme="minorHAnsi" w:hAnsiTheme="minorHAnsi" w:cstheme="minorHAnsi"/>
        </w:rPr>
        <w:t>useful metric for determination of image quality.</w:t>
      </w:r>
    </w:p>
    <w:p w14:paraId="5FA914AD" w14:textId="77777777" w:rsidR="00B774FE" w:rsidRPr="00DC7940" w:rsidRDefault="00B774FE" w:rsidP="00DC7940">
      <w:pPr>
        <w:rPr>
          <w:rFonts w:asciiTheme="minorHAnsi" w:hAnsiTheme="minorHAnsi" w:cstheme="minorHAnsi"/>
        </w:rPr>
      </w:pPr>
    </w:p>
    <w:p w14:paraId="06F031D9" w14:textId="1850A503" w:rsidR="00077F5C" w:rsidRPr="00AD4248" w:rsidRDefault="00077F5C" w:rsidP="00E26E09">
      <w:pPr>
        <w:outlineLvl w:val="0"/>
        <w:rPr>
          <w:rFonts w:asciiTheme="minorHAnsi" w:hAnsiTheme="minorHAnsi" w:cstheme="minorHAnsi"/>
        </w:rPr>
      </w:pPr>
      <w:r w:rsidRPr="00DC7940">
        <w:rPr>
          <w:rFonts w:asciiTheme="minorHAnsi" w:hAnsiTheme="minorHAnsi" w:cstheme="minorHAnsi"/>
          <w:b/>
          <w:bCs/>
        </w:rPr>
        <w:t>Limitation</w:t>
      </w:r>
      <w:r w:rsidR="00601545">
        <w:rPr>
          <w:rFonts w:asciiTheme="minorHAnsi" w:hAnsiTheme="minorHAnsi" w:cstheme="minorHAnsi"/>
          <w:b/>
          <w:bCs/>
        </w:rPr>
        <w:t>s</w:t>
      </w:r>
      <w:r w:rsidR="00AD4248">
        <w:rPr>
          <w:rFonts w:asciiTheme="minorHAnsi" w:hAnsiTheme="minorHAnsi" w:cstheme="minorHAnsi"/>
          <w:b/>
          <w:bCs/>
        </w:rPr>
        <w:t>/Future Work</w:t>
      </w:r>
    </w:p>
    <w:p w14:paraId="11BBD431" w14:textId="0681C260" w:rsidR="0090448F" w:rsidRDefault="001D6549" w:rsidP="00013F90">
      <w:pPr>
        <w:rPr>
          <w:rFonts w:asciiTheme="minorHAnsi" w:hAnsiTheme="minorHAnsi" w:cstheme="minorHAnsi"/>
        </w:rPr>
      </w:pPr>
      <w:r w:rsidRPr="00DC7940">
        <w:rPr>
          <w:rFonts w:asciiTheme="minorHAnsi" w:hAnsiTheme="minorHAnsi" w:cstheme="minorHAnsi"/>
        </w:rPr>
        <w:t>The biggest limitation</w:t>
      </w:r>
      <w:r w:rsidR="00E333A9">
        <w:rPr>
          <w:rFonts w:asciiTheme="minorHAnsi" w:hAnsiTheme="minorHAnsi" w:cstheme="minorHAnsi"/>
        </w:rPr>
        <w:t>s to this study are</w:t>
      </w:r>
      <w:r w:rsidRPr="00DC7940">
        <w:rPr>
          <w:rFonts w:asciiTheme="minorHAnsi" w:hAnsiTheme="minorHAnsi" w:cstheme="minorHAnsi"/>
        </w:rPr>
        <w:t xml:space="preserve"> the </w:t>
      </w:r>
      <w:r w:rsidR="00565F34">
        <w:rPr>
          <w:rFonts w:asciiTheme="minorHAnsi" w:hAnsiTheme="minorHAnsi" w:cstheme="minorHAnsi"/>
        </w:rPr>
        <w:t xml:space="preserve">manner in which we selected </w:t>
      </w:r>
      <w:r w:rsidR="00CF0B9C" w:rsidRPr="00DC7940">
        <w:rPr>
          <w:rFonts w:asciiTheme="minorHAnsi" w:hAnsiTheme="minorHAnsi" w:cstheme="minorHAnsi"/>
        </w:rPr>
        <w:t>patients</w:t>
      </w:r>
      <w:r w:rsidR="00013F90">
        <w:rPr>
          <w:rFonts w:asciiTheme="minorHAnsi" w:hAnsiTheme="minorHAnsi" w:cstheme="minorHAnsi"/>
        </w:rPr>
        <w:t xml:space="preserve"> and the </w:t>
      </w:r>
      <w:r w:rsidR="00E333A9">
        <w:rPr>
          <w:rFonts w:asciiTheme="minorHAnsi" w:hAnsiTheme="minorHAnsi" w:cstheme="minorHAnsi"/>
        </w:rPr>
        <w:t xml:space="preserve">relatively </w:t>
      </w:r>
      <w:r w:rsidR="00013F90">
        <w:rPr>
          <w:rFonts w:asciiTheme="minorHAnsi" w:hAnsiTheme="minorHAnsi" w:cstheme="minorHAnsi"/>
        </w:rPr>
        <w:t>small number of patients</w:t>
      </w:r>
      <w:r w:rsidR="00E333A9">
        <w:rPr>
          <w:rFonts w:asciiTheme="minorHAnsi" w:hAnsiTheme="minorHAnsi" w:cstheme="minorHAnsi"/>
        </w:rPr>
        <w:t xml:space="preserve"> imaged</w:t>
      </w:r>
      <w:r w:rsidR="00CF0B9C" w:rsidRPr="00DC7940">
        <w:rPr>
          <w:rFonts w:asciiTheme="minorHAnsi" w:hAnsiTheme="minorHAnsi" w:cstheme="minorHAnsi"/>
        </w:rPr>
        <w:t xml:space="preserve">.  </w:t>
      </w:r>
      <w:r w:rsidR="00E333A9">
        <w:rPr>
          <w:rFonts w:asciiTheme="minorHAnsi" w:hAnsiTheme="minorHAnsi" w:cstheme="minorHAnsi"/>
        </w:rPr>
        <w:t>Selective</w:t>
      </w:r>
      <w:r w:rsidR="004216C9" w:rsidRPr="00DC7940">
        <w:rPr>
          <w:rFonts w:asciiTheme="minorHAnsi" w:hAnsiTheme="minorHAnsi" w:cstheme="minorHAnsi"/>
        </w:rPr>
        <w:t xml:space="preserve"> criteria were used to </w:t>
      </w:r>
      <w:r w:rsidR="00092AAC">
        <w:rPr>
          <w:rFonts w:asciiTheme="minorHAnsi" w:hAnsiTheme="minorHAnsi" w:cstheme="minorHAnsi"/>
        </w:rPr>
        <w:t>screen for</w:t>
      </w:r>
      <w:r w:rsidR="004216C9" w:rsidRPr="00DC7940">
        <w:rPr>
          <w:rFonts w:asciiTheme="minorHAnsi" w:hAnsiTheme="minorHAnsi" w:cstheme="minorHAnsi"/>
        </w:rPr>
        <w:t xml:space="preserve"> patients</w:t>
      </w:r>
      <w:r w:rsidR="00872DE1" w:rsidRPr="00DC7940">
        <w:rPr>
          <w:rFonts w:asciiTheme="minorHAnsi" w:hAnsiTheme="minorHAnsi" w:cstheme="minorHAnsi"/>
        </w:rPr>
        <w:t xml:space="preserve"> with mild to moderate RP</w:t>
      </w:r>
      <w:r w:rsidR="004216C9" w:rsidRPr="00DC7940">
        <w:rPr>
          <w:rFonts w:asciiTheme="minorHAnsi" w:hAnsiTheme="minorHAnsi" w:cstheme="minorHAnsi"/>
        </w:rPr>
        <w:t xml:space="preserve">, </w:t>
      </w:r>
      <w:r w:rsidR="00CF0B9C" w:rsidRPr="00DC7940">
        <w:rPr>
          <w:rFonts w:asciiTheme="minorHAnsi" w:hAnsiTheme="minorHAnsi" w:cstheme="minorHAnsi"/>
        </w:rPr>
        <w:t xml:space="preserve">so there were no cases of severe or advanced RP </w:t>
      </w:r>
      <w:r w:rsidR="008E225E" w:rsidRPr="00DC7940">
        <w:rPr>
          <w:rFonts w:asciiTheme="minorHAnsi" w:hAnsiTheme="minorHAnsi" w:cstheme="minorHAnsi"/>
        </w:rPr>
        <w:t>included</w:t>
      </w:r>
      <w:r w:rsidR="00CF0B9C" w:rsidRPr="00DC7940">
        <w:rPr>
          <w:rFonts w:asciiTheme="minorHAnsi" w:hAnsiTheme="minorHAnsi" w:cstheme="minorHAnsi"/>
        </w:rPr>
        <w:t xml:space="preserve">.  However, </w:t>
      </w:r>
      <w:r w:rsidR="004216C9" w:rsidRPr="00DC7940">
        <w:rPr>
          <w:rFonts w:asciiTheme="minorHAnsi" w:hAnsiTheme="minorHAnsi" w:cstheme="minorHAnsi"/>
        </w:rPr>
        <w:t xml:space="preserve">there was no post-imaging exclusion of patients with lower quality images, </w:t>
      </w:r>
      <w:r w:rsidR="00092AAC">
        <w:rPr>
          <w:rFonts w:asciiTheme="minorHAnsi" w:hAnsiTheme="minorHAnsi" w:cstheme="minorHAnsi"/>
        </w:rPr>
        <w:t>so our findings</w:t>
      </w:r>
      <w:r w:rsidR="004216C9" w:rsidRPr="00DC7940">
        <w:rPr>
          <w:rFonts w:asciiTheme="minorHAnsi" w:hAnsiTheme="minorHAnsi" w:cstheme="minorHAnsi"/>
        </w:rPr>
        <w:t xml:space="preserve"> </w:t>
      </w:r>
      <w:r w:rsidR="00AF74BC" w:rsidRPr="00DC7940">
        <w:rPr>
          <w:rFonts w:asciiTheme="minorHAnsi" w:hAnsiTheme="minorHAnsi" w:cstheme="minorHAnsi"/>
        </w:rPr>
        <w:t>portray</w:t>
      </w:r>
      <w:r w:rsidR="004216C9" w:rsidRPr="00DC7940">
        <w:rPr>
          <w:rFonts w:asciiTheme="minorHAnsi" w:hAnsiTheme="minorHAnsi" w:cstheme="minorHAnsi"/>
        </w:rPr>
        <w:t xml:space="preserve"> an accurate representation of</w:t>
      </w:r>
      <w:r w:rsidR="00092AAC">
        <w:rPr>
          <w:rFonts w:asciiTheme="minorHAnsi" w:hAnsiTheme="minorHAnsi" w:cstheme="minorHAnsi"/>
        </w:rPr>
        <w:t xml:space="preserve"> the recruited patient population</w:t>
      </w:r>
      <w:r w:rsidR="004216C9" w:rsidRPr="00DC7940">
        <w:rPr>
          <w:rFonts w:asciiTheme="minorHAnsi" w:hAnsiTheme="minorHAnsi" w:cstheme="minorHAnsi"/>
        </w:rPr>
        <w:t xml:space="preserve">. </w:t>
      </w:r>
      <w:r w:rsidR="00617C37" w:rsidRPr="00DC7940">
        <w:rPr>
          <w:rFonts w:asciiTheme="minorHAnsi" w:hAnsiTheme="minorHAnsi" w:cstheme="minorHAnsi"/>
        </w:rPr>
        <w:t xml:space="preserve"> </w:t>
      </w:r>
      <w:r w:rsidR="006D5EEB">
        <w:rPr>
          <w:rFonts w:asciiTheme="minorHAnsi" w:hAnsiTheme="minorHAnsi" w:cstheme="minorHAnsi"/>
        </w:rPr>
        <w:t>Future studies should investigate</w:t>
      </w:r>
      <w:r w:rsidR="00617C37" w:rsidRPr="00DC7940">
        <w:rPr>
          <w:rFonts w:asciiTheme="minorHAnsi" w:hAnsiTheme="minorHAnsi" w:cstheme="minorHAnsi"/>
        </w:rPr>
        <w:t xml:space="preserve"> the feasibility and repeatability of flood-illuminated AO imaging</w:t>
      </w:r>
      <w:r w:rsidR="006D5EEB">
        <w:rPr>
          <w:rFonts w:asciiTheme="minorHAnsi" w:hAnsiTheme="minorHAnsi" w:cstheme="minorHAnsi"/>
        </w:rPr>
        <w:t xml:space="preserve"> in patients with advanced RP</w:t>
      </w:r>
      <w:r w:rsidR="00617C37" w:rsidRPr="00DC7940">
        <w:rPr>
          <w:rFonts w:asciiTheme="minorHAnsi" w:hAnsiTheme="minorHAnsi" w:cstheme="minorHAnsi"/>
        </w:rPr>
        <w:t xml:space="preserve">. </w:t>
      </w:r>
      <w:r w:rsidR="006D5EEB">
        <w:rPr>
          <w:rFonts w:asciiTheme="minorHAnsi" w:hAnsiTheme="minorHAnsi" w:cstheme="minorHAnsi"/>
        </w:rPr>
        <w:t xml:space="preserve"> Additionally, </w:t>
      </w:r>
      <w:r w:rsidR="00601545">
        <w:rPr>
          <w:rFonts w:asciiTheme="minorHAnsi" w:hAnsiTheme="minorHAnsi" w:cstheme="minorHAnsi"/>
        </w:rPr>
        <w:t xml:space="preserve">further investigation into standard deviation of </w:t>
      </w:r>
      <w:r w:rsidR="00F62864" w:rsidRPr="00DC7940">
        <w:rPr>
          <w:rFonts w:asciiTheme="minorHAnsi" w:hAnsiTheme="minorHAnsi" w:cstheme="minorHAnsi"/>
        </w:rPr>
        <w:t>cone spacing</w:t>
      </w:r>
      <w:r w:rsidR="00A05109" w:rsidRPr="00DC7940">
        <w:rPr>
          <w:rFonts w:asciiTheme="minorHAnsi" w:hAnsiTheme="minorHAnsi" w:cstheme="minorHAnsi"/>
        </w:rPr>
        <w:t xml:space="preserve"> and cone location similarity as</w:t>
      </w:r>
      <w:r w:rsidR="00F62864" w:rsidRPr="00DC7940">
        <w:rPr>
          <w:rFonts w:asciiTheme="minorHAnsi" w:hAnsiTheme="minorHAnsi" w:cstheme="minorHAnsi"/>
        </w:rPr>
        <w:t xml:space="preserve"> parameter</w:t>
      </w:r>
      <w:r w:rsidR="00A05109" w:rsidRPr="00DC7940">
        <w:rPr>
          <w:rFonts w:asciiTheme="minorHAnsi" w:hAnsiTheme="minorHAnsi" w:cstheme="minorHAnsi"/>
        </w:rPr>
        <w:t>s</w:t>
      </w:r>
      <w:r w:rsidR="00F62864" w:rsidRPr="00DC7940">
        <w:rPr>
          <w:rFonts w:asciiTheme="minorHAnsi" w:hAnsiTheme="minorHAnsi" w:cstheme="minorHAnsi"/>
        </w:rPr>
        <w:t xml:space="preserve"> for </w:t>
      </w:r>
      <w:r w:rsidR="00601545">
        <w:rPr>
          <w:rFonts w:asciiTheme="minorHAnsi" w:hAnsiTheme="minorHAnsi" w:cstheme="minorHAnsi"/>
        </w:rPr>
        <w:t xml:space="preserve">determining image quality and </w:t>
      </w:r>
      <w:r w:rsidR="00F62864" w:rsidRPr="00DC7940">
        <w:rPr>
          <w:rFonts w:asciiTheme="minorHAnsi" w:hAnsiTheme="minorHAnsi" w:cstheme="minorHAnsi"/>
        </w:rPr>
        <w:t>differentiating healthy retina from areas of pathology</w:t>
      </w:r>
      <w:r w:rsidR="006D5EEB">
        <w:rPr>
          <w:rFonts w:asciiTheme="minorHAnsi" w:hAnsiTheme="minorHAnsi" w:cstheme="minorHAnsi"/>
        </w:rPr>
        <w:t xml:space="preserve"> is warranted</w:t>
      </w:r>
      <w:r w:rsidR="00F62864" w:rsidRPr="00DC7940">
        <w:rPr>
          <w:rFonts w:asciiTheme="minorHAnsi" w:hAnsiTheme="minorHAnsi" w:cstheme="minorHAnsi"/>
        </w:rPr>
        <w:t xml:space="preserve">.  After adjustment for normal changes in cone density and spacing at various foveal eccentricities, it </w:t>
      </w:r>
      <w:r w:rsidR="00A05109" w:rsidRPr="00DC7940">
        <w:rPr>
          <w:rFonts w:asciiTheme="minorHAnsi" w:hAnsiTheme="minorHAnsi" w:cstheme="minorHAnsi"/>
        </w:rPr>
        <w:t>may be possible to</w:t>
      </w:r>
      <w:r w:rsidR="00F62864" w:rsidRPr="00DC7940">
        <w:rPr>
          <w:rFonts w:asciiTheme="minorHAnsi" w:hAnsiTheme="minorHAnsi" w:cstheme="minorHAnsi"/>
        </w:rPr>
        <w:t xml:space="preserve"> discriminate b</w:t>
      </w:r>
      <w:r w:rsidR="00A05109" w:rsidRPr="00DC7940">
        <w:rPr>
          <w:rFonts w:asciiTheme="minorHAnsi" w:hAnsiTheme="minorHAnsi" w:cstheme="minorHAnsi"/>
        </w:rPr>
        <w:t xml:space="preserve">etween organized, healthy cone mosaics </w:t>
      </w:r>
      <w:r w:rsidR="00F62864" w:rsidRPr="00DC7940">
        <w:rPr>
          <w:rFonts w:asciiTheme="minorHAnsi" w:hAnsiTheme="minorHAnsi" w:cstheme="minorHAnsi"/>
        </w:rPr>
        <w:t xml:space="preserve">and </w:t>
      </w:r>
      <w:r w:rsidR="00FE2AE4" w:rsidRPr="00DC7940">
        <w:rPr>
          <w:rFonts w:asciiTheme="minorHAnsi" w:hAnsiTheme="minorHAnsi" w:cstheme="minorHAnsi"/>
        </w:rPr>
        <w:t xml:space="preserve">the </w:t>
      </w:r>
      <w:r w:rsidR="00F62864" w:rsidRPr="00DC7940">
        <w:rPr>
          <w:rFonts w:asciiTheme="minorHAnsi" w:hAnsiTheme="minorHAnsi" w:cstheme="minorHAnsi"/>
        </w:rPr>
        <w:t>more random reflectivity patterns and spacing</w:t>
      </w:r>
      <w:r w:rsidR="00FE2AE4" w:rsidRPr="00DC7940">
        <w:rPr>
          <w:rFonts w:asciiTheme="minorHAnsi" w:hAnsiTheme="minorHAnsi" w:cstheme="minorHAnsi"/>
        </w:rPr>
        <w:t xml:space="preserve"> seen in diseased retina</w:t>
      </w:r>
      <w:r w:rsidR="00F62864" w:rsidRPr="00DC7940">
        <w:rPr>
          <w:rFonts w:asciiTheme="minorHAnsi" w:hAnsiTheme="minorHAnsi" w:cstheme="minorHAnsi"/>
        </w:rPr>
        <w:t xml:space="preserve">.  This could </w:t>
      </w:r>
      <w:r w:rsidR="00FE2AE4" w:rsidRPr="00DC7940">
        <w:rPr>
          <w:rFonts w:asciiTheme="minorHAnsi" w:hAnsiTheme="minorHAnsi" w:cstheme="minorHAnsi"/>
        </w:rPr>
        <w:t xml:space="preserve">also </w:t>
      </w:r>
      <w:r w:rsidR="00F62864" w:rsidRPr="00DC7940">
        <w:rPr>
          <w:rFonts w:asciiTheme="minorHAnsi" w:hAnsiTheme="minorHAnsi" w:cstheme="minorHAnsi"/>
        </w:rPr>
        <w:t xml:space="preserve">help to provide more information about regional changes throughout the retina and better delineate areas of pathological </w:t>
      </w:r>
      <w:r w:rsidR="008C5174" w:rsidRPr="00DC7940">
        <w:rPr>
          <w:rFonts w:asciiTheme="minorHAnsi" w:hAnsiTheme="minorHAnsi" w:cstheme="minorHAnsi"/>
        </w:rPr>
        <w:t>progression</w:t>
      </w:r>
      <w:r w:rsidR="00F62864" w:rsidRPr="00DC7940">
        <w:rPr>
          <w:rFonts w:asciiTheme="minorHAnsi" w:hAnsiTheme="minorHAnsi" w:cstheme="minorHAnsi"/>
        </w:rPr>
        <w:t>.</w:t>
      </w:r>
      <w:r w:rsidR="00602B94" w:rsidRPr="00DC7940">
        <w:rPr>
          <w:rFonts w:asciiTheme="minorHAnsi" w:hAnsiTheme="minorHAnsi" w:cstheme="minorHAnsi"/>
        </w:rPr>
        <w:t xml:space="preserve">  </w:t>
      </w:r>
      <w:r w:rsidR="006D5EEB">
        <w:rPr>
          <w:rFonts w:asciiTheme="minorHAnsi" w:hAnsiTheme="minorHAnsi" w:cstheme="minorHAnsi"/>
        </w:rPr>
        <w:t>Furthermore, it may</w:t>
      </w:r>
      <w:r w:rsidR="00207C28" w:rsidRPr="00DC7940">
        <w:rPr>
          <w:rFonts w:asciiTheme="minorHAnsi" w:hAnsiTheme="minorHAnsi" w:cstheme="minorHAnsi"/>
        </w:rPr>
        <w:t xml:space="preserve"> lead to the development of an objective algorithm for assessing image quality and automated cone identification reliability</w:t>
      </w:r>
      <w:r w:rsidR="00601545">
        <w:rPr>
          <w:rFonts w:asciiTheme="minorHAnsi" w:hAnsiTheme="minorHAnsi" w:cstheme="minorHAnsi"/>
        </w:rPr>
        <w:t xml:space="preserve"> without the need for subjective assessment by an experienced grader</w:t>
      </w:r>
      <w:r w:rsidR="00207C28" w:rsidRPr="00DC7940">
        <w:rPr>
          <w:rFonts w:asciiTheme="minorHAnsi" w:hAnsiTheme="minorHAnsi" w:cstheme="minorHAnsi"/>
        </w:rPr>
        <w:t>.</w:t>
      </w:r>
    </w:p>
    <w:p w14:paraId="2DEE6E90" w14:textId="77777777" w:rsidR="00013F90" w:rsidRDefault="00013F90" w:rsidP="00013F90">
      <w:pPr>
        <w:rPr>
          <w:rFonts w:asciiTheme="minorHAnsi" w:hAnsiTheme="minorHAnsi" w:cstheme="minorHAnsi"/>
        </w:rPr>
      </w:pPr>
    </w:p>
    <w:p w14:paraId="3E3C2FC3" w14:textId="77777777" w:rsidR="00EA6A38" w:rsidRDefault="00EA6A38" w:rsidP="00013F90">
      <w:pPr>
        <w:rPr>
          <w:rFonts w:asciiTheme="minorHAnsi" w:hAnsiTheme="minorHAnsi" w:cstheme="minorHAnsi"/>
        </w:rPr>
      </w:pPr>
    </w:p>
    <w:p w14:paraId="2F1467D3" w14:textId="3CDFD781" w:rsidR="00013F90" w:rsidRDefault="00013F90" w:rsidP="00013F90">
      <w:pPr>
        <w:rPr>
          <w:rFonts w:asciiTheme="minorHAnsi" w:hAnsiTheme="minorHAnsi" w:cstheme="minorHAnsi"/>
        </w:rPr>
      </w:pPr>
      <w:r>
        <w:rPr>
          <w:rFonts w:asciiTheme="minorHAnsi" w:hAnsiTheme="minorHAnsi" w:cstheme="minorHAnsi"/>
          <w:b/>
          <w:bCs/>
          <w:u w:val="single"/>
        </w:rPr>
        <w:t>Conclusions:</w:t>
      </w:r>
    </w:p>
    <w:p w14:paraId="725B3F22" w14:textId="06EA32FA" w:rsidR="00013F90" w:rsidRDefault="003C7E5F" w:rsidP="00013F90">
      <w:pPr>
        <w:rPr>
          <w:rFonts w:asciiTheme="minorHAnsi" w:hAnsiTheme="minorHAnsi" w:cstheme="minorHAnsi"/>
        </w:rPr>
      </w:pPr>
      <w:r>
        <w:rPr>
          <w:rFonts w:asciiTheme="minorHAnsi" w:hAnsiTheme="minorHAnsi" w:cstheme="minorHAnsi"/>
        </w:rPr>
        <w:t xml:space="preserve">We found that automated cone density repeatability metrics are similar for subjects with RP compared to normal subjects. </w:t>
      </w:r>
      <w:r w:rsidR="0070083D">
        <w:rPr>
          <w:rFonts w:asciiTheme="minorHAnsi" w:hAnsiTheme="minorHAnsi" w:cstheme="minorHAnsi"/>
        </w:rPr>
        <w:t xml:space="preserve"> However, our confidence in the validity of </w:t>
      </w:r>
      <w:r w:rsidR="00C9194C">
        <w:rPr>
          <w:rFonts w:asciiTheme="minorHAnsi" w:hAnsiTheme="minorHAnsi" w:cstheme="minorHAnsi"/>
        </w:rPr>
        <w:t xml:space="preserve">these </w:t>
      </w:r>
      <w:r w:rsidR="007E4EA2">
        <w:rPr>
          <w:rFonts w:asciiTheme="minorHAnsi" w:hAnsiTheme="minorHAnsi" w:cstheme="minorHAnsi"/>
        </w:rPr>
        <w:t xml:space="preserve">cone counts </w:t>
      </w:r>
      <w:r w:rsidR="00171D59">
        <w:rPr>
          <w:rFonts w:asciiTheme="minorHAnsi" w:hAnsiTheme="minorHAnsi" w:cstheme="minorHAnsi"/>
        </w:rPr>
        <w:t xml:space="preserve">depends on image quality, which is highly variable when imaging the diseased retina via flood-illuminated adaptive optics.  While human graders can easily determine image quality via subjective assessment, there </w:t>
      </w:r>
      <w:r w:rsidR="00255D25">
        <w:rPr>
          <w:rFonts w:asciiTheme="minorHAnsi" w:hAnsiTheme="minorHAnsi" w:cstheme="minorHAnsi"/>
        </w:rPr>
        <w:t>is not currently a reliable automated computer algorithm for judg</w:t>
      </w:r>
      <w:r w:rsidR="006421B2">
        <w:rPr>
          <w:rFonts w:asciiTheme="minorHAnsi" w:hAnsiTheme="minorHAnsi" w:cstheme="minorHAnsi"/>
        </w:rPr>
        <w:t>ing imag</w:t>
      </w:r>
      <w:r w:rsidR="0067251D">
        <w:rPr>
          <w:rFonts w:asciiTheme="minorHAnsi" w:hAnsiTheme="minorHAnsi" w:cstheme="minorHAnsi"/>
        </w:rPr>
        <w:t>e quality</w:t>
      </w:r>
      <w:ins w:id="34" w:author="Gareth Harman" w:date="2018-04-09T13:55:00Z">
        <w:r w:rsidR="008C5885">
          <w:rPr>
            <w:rFonts w:asciiTheme="minorHAnsi" w:hAnsiTheme="minorHAnsi" w:cstheme="minorHAnsi"/>
          </w:rPr>
          <w:t xml:space="preserve"> </w:t>
        </w:r>
        <w:commentRangeStart w:id="35"/>
        <w:r w:rsidR="008C5885">
          <w:rPr>
            <w:rFonts w:asciiTheme="minorHAnsi" w:hAnsiTheme="minorHAnsi" w:cstheme="minorHAnsi"/>
          </w:rPr>
          <w:t>of AO images</w:t>
        </w:r>
        <w:commentRangeEnd w:id="35"/>
        <w:r w:rsidR="008C5885">
          <w:rPr>
            <w:rStyle w:val="CommentReference"/>
          </w:rPr>
          <w:commentReference w:id="35"/>
        </w:r>
      </w:ins>
      <w:r w:rsidR="0067251D">
        <w:rPr>
          <w:rFonts w:asciiTheme="minorHAnsi" w:hAnsiTheme="minorHAnsi" w:cstheme="minorHAnsi"/>
        </w:rPr>
        <w:t>.  We investigated two new m</w:t>
      </w:r>
      <w:r w:rsidR="00237514">
        <w:rPr>
          <w:rFonts w:asciiTheme="minorHAnsi" w:hAnsiTheme="minorHAnsi" w:cstheme="minorHAnsi"/>
        </w:rPr>
        <w:t xml:space="preserve">etrics as a way to grade image quality: intersession cone location similarity and </w:t>
      </w:r>
      <w:r w:rsidR="002642C4">
        <w:rPr>
          <w:rFonts w:asciiTheme="minorHAnsi" w:hAnsiTheme="minorHAnsi" w:cstheme="minorHAnsi"/>
        </w:rPr>
        <w:t>standard deviation of</w:t>
      </w:r>
      <w:r w:rsidR="00237514">
        <w:rPr>
          <w:rFonts w:asciiTheme="minorHAnsi" w:hAnsiTheme="minorHAnsi" w:cstheme="minorHAnsi"/>
        </w:rPr>
        <w:t xml:space="preserve"> nearest neighbor distance. </w:t>
      </w:r>
      <w:r w:rsidR="002642C4">
        <w:rPr>
          <w:rFonts w:asciiTheme="minorHAnsi" w:hAnsiTheme="minorHAnsi" w:cstheme="minorHAnsi"/>
        </w:rPr>
        <w:t xml:space="preserve"> By selecting subsets of </w:t>
      </w:r>
    </w:p>
    <w:p w14:paraId="3192024C" w14:textId="77777777" w:rsidR="00013F90" w:rsidRDefault="00013F90" w:rsidP="00013F90">
      <w:pPr>
        <w:rPr>
          <w:rFonts w:asciiTheme="minorHAnsi" w:hAnsiTheme="minorHAnsi" w:cstheme="minorHAnsi"/>
        </w:rPr>
      </w:pPr>
    </w:p>
    <w:p w14:paraId="26011D10" w14:textId="77777777" w:rsidR="00EA6A38" w:rsidRPr="00013F90" w:rsidRDefault="00EA6A38" w:rsidP="00013F90">
      <w:pPr>
        <w:rPr>
          <w:rFonts w:asciiTheme="minorHAnsi" w:hAnsiTheme="minorHAnsi" w:cstheme="minorHAnsi"/>
        </w:rPr>
      </w:pPr>
    </w:p>
    <w:p w14:paraId="0E80F8F8" w14:textId="04DBE889" w:rsidR="00814916" w:rsidRPr="00DC7940" w:rsidRDefault="00814916" w:rsidP="00013F90">
      <w:pPr>
        <w:outlineLvl w:val="0"/>
        <w:rPr>
          <w:rFonts w:asciiTheme="minorHAnsi" w:hAnsiTheme="minorHAnsi" w:cstheme="minorHAnsi"/>
          <w:u w:val="single"/>
        </w:rPr>
      </w:pPr>
      <w:r w:rsidRPr="00DC7940">
        <w:rPr>
          <w:rFonts w:asciiTheme="minorHAnsi" w:hAnsiTheme="minorHAnsi" w:cstheme="minorHAnsi"/>
          <w:b/>
          <w:bCs/>
          <w:u w:val="single"/>
        </w:rPr>
        <w:t>References:</w:t>
      </w:r>
    </w:p>
    <w:p w14:paraId="47CA942C" w14:textId="77777777" w:rsidR="00814916" w:rsidRPr="00DC7940" w:rsidRDefault="00814916" w:rsidP="00DC7940">
      <w:pPr>
        <w:widowControl w:val="0"/>
        <w:tabs>
          <w:tab w:val="left" w:pos="220"/>
          <w:tab w:val="left" w:pos="720"/>
        </w:tabs>
        <w:autoSpaceDE w:val="0"/>
        <w:autoSpaceDN w:val="0"/>
        <w:adjustRightInd w:val="0"/>
        <w:rPr>
          <w:rFonts w:asciiTheme="minorHAnsi" w:hAnsiTheme="minorHAnsi" w:cstheme="minorHAnsi"/>
        </w:rPr>
      </w:pPr>
      <w:r w:rsidRPr="00DC7940">
        <w:rPr>
          <w:rFonts w:asciiTheme="minorHAnsi" w:hAnsiTheme="minorHAnsi" w:cstheme="minorHAnsi"/>
        </w:rPr>
        <w:t xml:space="preserve">1. </w:t>
      </w:r>
      <w:proofErr w:type="spellStart"/>
      <w:r w:rsidRPr="00DC7940">
        <w:rPr>
          <w:rFonts w:asciiTheme="minorHAnsi" w:hAnsiTheme="minorHAnsi" w:cstheme="minorHAnsi"/>
        </w:rPr>
        <w:t>Baraas</w:t>
      </w:r>
      <w:proofErr w:type="spellEnd"/>
      <w:r w:rsidRPr="00DC7940">
        <w:rPr>
          <w:rFonts w:asciiTheme="minorHAnsi" w:hAnsiTheme="minorHAnsi" w:cstheme="minorHAnsi"/>
        </w:rPr>
        <w:t xml:space="preserve"> RC, Carroll J, Gunther KL, et al. Adaptive optics retinal imaging reveals S-cone dystrophy in </w:t>
      </w:r>
      <w:proofErr w:type="spellStart"/>
      <w:r w:rsidRPr="00DC7940">
        <w:rPr>
          <w:rFonts w:asciiTheme="minorHAnsi" w:hAnsiTheme="minorHAnsi" w:cstheme="minorHAnsi"/>
        </w:rPr>
        <w:t>tritan</w:t>
      </w:r>
      <w:proofErr w:type="spellEnd"/>
      <w:r w:rsidRPr="00DC7940">
        <w:rPr>
          <w:rFonts w:asciiTheme="minorHAnsi" w:hAnsiTheme="minorHAnsi" w:cstheme="minorHAnsi"/>
        </w:rPr>
        <w:t xml:space="preserve"> color-vision deficiency. </w:t>
      </w:r>
      <w:r w:rsidRPr="00DC7940">
        <w:rPr>
          <w:rFonts w:asciiTheme="minorHAnsi" w:hAnsiTheme="minorHAnsi" w:cstheme="minorHAnsi"/>
          <w:i/>
          <w:iCs/>
        </w:rPr>
        <w:t xml:space="preserve">Journal of the Optical Society of America. A, Optics, image science, and vision. </w:t>
      </w:r>
      <w:r w:rsidRPr="00DC7940">
        <w:rPr>
          <w:rFonts w:asciiTheme="minorHAnsi" w:hAnsiTheme="minorHAnsi" w:cstheme="minorHAnsi"/>
        </w:rPr>
        <w:t>May 2007</w:t>
      </w:r>
      <w:proofErr w:type="gramStart"/>
      <w:r w:rsidRPr="00DC7940">
        <w:rPr>
          <w:rFonts w:asciiTheme="minorHAnsi" w:hAnsiTheme="minorHAnsi" w:cstheme="minorHAnsi"/>
        </w:rPr>
        <w:t>;24</w:t>
      </w:r>
      <w:proofErr w:type="gramEnd"/>
      <w:r w:rsidRPr="00DC7940">
        <w:rPr>
          <w:rFonts w:asciiTheme="minorHAnsi" w:hAnsiTheme="minorHAnsi" w:cstheme="minorHAnsi"/>
        </w:rPr>
        <w:t xml:space="preserve">(5):1438- 1447. </w:t>
      </w:r>
    </w:p>
    <w:p w14:paraId="41A326B0" w14:textId="77777777" w:rsidR="00814916" w:rsidRPr="00DC7940" w:rsidRDefault="00814916" w:rsidP="00DC7940">
      <w:pPr>
        <w:widowControl w:val="0"/>
        <w:tabs>
          <w:tab w:val="left" w:pos="220"/>
          <w:tab w:val="left" w:pos="720"/>
        </w:tabs>
        <w:autoSpaceDE w:val="0"/>
        <w:autoSpaceDN w:val="0"/>
        <w:adjustRightInd w:val="0"/>
        <w:rPr>
          <w:rFonts w:asciiTheme="minorHAnsi" w:hAnsiTheme="minorHAnsi" w:cstheme="minorHAnsi"/>
        </w:rPr>
      </w:pPr>
      <w:r w:rsidRPr="00DC7940">
        <w:rPr>
          <w:rFonts w:asciiTheme="minorHAnsi" w:hAnsiTheme="minorHAnsi" w:cstheme="minorHAnsi"/>
        </w:rPr>
        <w:t xml:space="preserve">2. Carroll J, </w:t>
      </w:r>
      <w:proofErr w:type="spellStart"/>
      <w:r w:rsidRPr="00DC7940">
        <w:rPr>
          <w:rFonts w:asciiTheme="minorHAnsi" w:hAnsiTheme="minorHAnsi" w:cstheme="minorHAnsi"/>
        </w:rPr>
        <w:t>Neitz</w:t>
      </w:r>
      <w:proofErr w:type="spellEnd"/>
      <w:r w:rsidRPr="00DC7940">
        <w:rPr>
          <w:rFonts w:asciiTheme="minorHAnsi" w:hAnsiTheme="minorHAnsi" w:cstheme="minorHAnsi"/>
        </w:rPr>
        <w:t xml:space="preserve"> M, Hofer H, </w:t>
      </w:r>
      <w:proofErr w:type="spellStart"/>
      <w:r w:rsidRPr="00DC7940">
        <w:rPr>
          <w:rFonts w:asciiTheme="minorHAnsi" w:hAnsiTheme="minorHAnsi" w:cstheme="minorHAnsi"/>
        </w:rPr>
        <w:t>Neitz</w:t>
      </w:r>
      <w:proofErr w:type="spellEnd"/>
      <w:r w:rsidRPr="00DC7940">
        <w:rPr>
          <w:rFonts w:asciiTheme="minorHAnsi" w:hAnsiTheme="minorHAnsi" w:cstheme="minorHAnsi"/>
        </w:rPr>
        <w:t xml:space="preserve"> J, Williams DR. Functional photoreceptor loss revealed with </w:t>
      </w:r>
      <w:r w:rsidRPr="00DC7940">
        <w:rPr>
          <w:rFonts w:asciiTheme="minorHAnsi" w:hAnsiTheme="minorHAnsi" w:cstheme="minorHAnsi"/>
        </w:rPr>
        <w:lastRenderedPageBreak/>
        <w:t xml:space="preserve">adaptive optics: an alternate cause of color blindness. </w:t>
      </w:r>
      <w:r w:rsidRPr="00DC7940">
        <w:rPr>
          <w:rFonts w:asciiTheme="minorHAnsi" w:hAnsiTheme="minorHAnsi" w:cstheme="minorHAnsi"/>
          <w:i/>
          <w:iCs/>
        </w:rPr>
        <w:t xml:space="preserve">Proceedings of the National Academy of Sciences of the United States of America. </w:t>
      </w:r>
      <w:r w:rsidRPr="00DC7940">
        <w:rPr>
          <w:rFonts w:asciiTheme="minorHAnsi" w:hAnsiTheme="minorHAnsi" w:cstheme="minorHAnsi"/>
        </w:rPr>
        <w:t>Jun 1 2004</w:t>
      </w:r>
      <w:proofErr w:type="gramStart"/>
      <w:r w:rsidRPr="00DC7940">
        <w:rPr>
          <w:rFonts w:asciiTheme="minorHAnsi" w:hAnsiTheme="minorHAnsi" w:cstheme="minorHAnsi"/>
        </w:rPr>
        <w:t>;101</w:t>
      </w:r>
      <w:proofErr w:type="gramEnd"/>
      <w:r w:rsidRPr="00DC7940">
        <w:rPr>
          <w:rFonts w:asciiTheme="minorHAnsi" w:hAnsiTheme="minorHAnsi" w:cstheme="minorHAnsi"/>
        </w:rPr>
        <w:t xml:space="preserve">(22):8461-8466. </w:t>
      </w:r>
    </w:p>
    <w:p w14:paraId="2B100B73" w14:textId="77777777" w:rsidR="00814916" w:rsidRPr="00DC7940" w:rsidRDefault="00814916" w:rsidP="00DC7940">
      <w:pPr>
        <w:widowControl w:val="0"/>
        <w:autoSpaceDE w:val="0"/>
        <w:autoSpaceDN w:val="0"/>
        <w:adjustRightInd w:val="0"/>
        <w:rPr>
          <w:rFonts w:asciiTheme="minorHAnsi" w:hAnsiTheme="minorHAnsi" w:cstheme="minorHAnsi"/>
        </w:rPr>
      </w:pPr>
      <w:r w:rsidRPr="00DC7940">
        <w:rPr>
          <w:rFonts w:asciiTheme="minorHAnsi" w:hAnsiTheme="minorHAnsi" w:cstheme="minorHAnsi"/>
        </w:rPr>
        <w:t xml:space="preserve">3. Dees EW, </w:t>
      </w:r>
      <w:proofErr w:type="spellStart"/>
      <w:r w:rsidRPr="00DC7940">
        <w:rPr>
          <w:rFonts w:asciiTheme="minorHAnsi" w:hAnsiTheme="minorHAnsi" w:cstheme="minorHAnsi"/>
        </w:rPr>
        <w:t>Dubra</w:t>
      </w:r>
      <w:proofErr w:type="spellEnd"/>
      <w:r w:rsidRPr="00DC7940">
        <w:rPr>
          <w:rFonts w:asciiTheme="minorHAnsi" w:hAnsiTheme="minorHAnsi" w:cstheme="minorHAnsi"/>
        </w:rPr>
        <w:t xml:space="preserve"> A, </w:t>
      </w:r>
      <w:proofErr w:type="spellStart"/>
      <w:r w:rsidRPr="00DC7940">
        <w:rPr>
          <w:rFonts w:asciiTheme="minorHAnsi" w:hAnsiTheme="minorHAnsi" w:cstheme="minorHAnsi"/>
        </w:rPr>
        <w:t>Baraas</w:t>
      </w:r>
      <w:proofErr w:type="spellEnd"/>
      <w:r w:rsidRPr="00DC7940">
        <w:rPr>
          <w:rFonts w:asciiTheme="minorHAnsi" w:hAnsiTheme="minorHAnsi" w:cstheme="minorHAnsi"/>
        </w:rPr>
        <w:t xml:space="preserve"> RC. Variability in </w:t>
      </w:r>
      <w:proofErr w:type="spellStart"/>
      <w:r w:rsidRPr="00DC7940">
        <w:rPr>
          <w:rFonts w:asciiTheme="minorHAnsi" w:hAnsiTheme="minorHAnsi" w:cstheme="minorHAnsi"/>
        </w:rPr>
        <w:t>parafoveal</w:t>
      </w:r>
      <w:proofErr w:type="spellEnd"/>
      <w:r w:rsidRPr="00DC7940">
        <w:rPr>
          <w:rFonts w:asciiTheme="minorHAnsi" w:hAnsiTheme="minorHAnsi" w:cstheme="minorHAnsi"/>
        </w:rPr>
        <w:t xml:space="preserve"> cone mosaic in normal trichromatic individuals. </w:t>
      </w:r>
      <w:r w:rsidRPr="00DC7940">
        <w:rPr>
          <w:rFonts w:asciiTheme="minorHAnsi" w:hAnsiTheme="minorHAnsi" w:cstheme="minorHAnsi"/>
          <w:i/>
          <w:iCs/>
        </w:rPr>
        <w:t xml:space="preserve">Biomedical optics express. </w:t>
      </w:r>
      <w:r w:rsidRPr="00DC7940">
        <w:rPr>
          <w:rFonts w:asciiTheme="minorHAnsi" w:hAnsiTheme="minorHAnsi" w:cstheme="minorHAnsi"/>
        </w:rPr>
        <w:t>2011</w:t>
      </w:r>
      <w:proofErr w:type="gramStart"/>
      <w:r w:rsidRPr="00DC7940">
        <w:rPr>
          <w:rFonts w:asciiTheme="minorHAnsi" w:hAnsiTheme="minorHAnsi" w:cstheme="minorHAnsi"/>
        </w:rPr>
        <w:t>;2</w:t>
      </w:r>
      <w:proofErr w:type="gramEnd"/>
      <w:r w:rsidRPr="00DC7940">
        <w:rPr>
          <w:rFonts w:asciiTheme="minorHAnsi" w:hAnsiTheme="minorHAnsi" w:cstheme="minorHAnsi"/>
        </w:rPr>
        <w:t>(5):1351- 1358.</w:t>
      </w:r>
      <w:r w:rsidRPr="00DC7940">
        <w:rPr>
          <w:rFonts w:ascii="MS Gothic" w:eastAsia="MS Gothic" w:hAnsi="MS Gothic" w:cs="MS Gothic" w:hint="eastAsia"/>
        </w:rPr>
        <w:t> </w:t>
      </w:r>
    </w:p>
    <w:p w14:paraId="219408A1" w14:textId="77777777" w:rsidR="00814916" w:rsidRPr="00DC7940" w:rsidRDefault="00814916" w:rsidP="00DC7940">
      <w:pPr>
        <w:widowControl w:val="0"/>
        <w:autoSpaceDE w:val="0"/>
        <w:autoSpaceDN w:val="0"/>
        <w:adjustRightInd w:val="0"/>
        <w:rPr>
          <w:rFonts w:asciiTheme="minorHAnsi" w:hAnsiTheme="minorHAnsi" w:cstheme="minorHAnsi"/>
        </w:rPr>
      </w:pPr>
      <w:r w:rsidRPr="00DC7940">
        <w:rPr>
          <w:rFonts w:asciiTheme="minorHAnsi" w:hAnsiTheme="minorHAnsi" w:cstheme="minorHAnsi"/>
        </w:rPr>
        <w:t xml:space="preserve">4. Duncan JL, Zhang Y, Gandhi J, et al. High-resolution imaging with adaptive optics in patients with inherited retinal degeneration. </w:t>
      </w:r>
      <w:r w:rsidRPr="00DC7940">
        <w:rPr>
          <w:rFonts w:asciiTheme="minorHAnsi" w:hAnsiTheme="minorHAnsi" w:cstheme="minorHAnsi"/>
          <w:i/>
          <w:iCs/>
        </w:rPr>
        <w:t xml:space="preserve">Investigative ophthalmology &amp; visual science. </w:t>
      </w:r>
      <w:r w:rsidRPr="00DC7940">
        <w:rPr>
          <w:rFonts w:asciiTheme="minorHAnsi" w:hAnsiTheme="minorHAnsi" w:cstheme="minorHAnsi"/>
        </w:rPr>
        <w:t>Jul 2007</w:t>
      </w:r>
      <w:proofErr w:type="gramStart"/>
      <w:r w:rsidRPr="00DC7940">
        <w:rPr>
          <w:rFonts w:asciiTheme="minorHAnsi" w:hAnsiTheme="minorHAnsi" w:cstheme="minorHAnsi"/>
        </w:rPr>
        <w:t>;48</w:t>
      </w:r>
      <w:proofErr w:type="gramEnd"/>
      <w:r w:rsidRPr="00DC7940">
        <w:rPr>
          <w:rFonts w:asciiTheme="minorHAnsi" w:hAnsiTheme="minorHAnsi" w:cstheme="minorHAnsi"/>
        </w:rPr>
        <w:t>(7):3283-3291.</w:t>
      </w:r>
    </w:p>
    <w:p w14:paraId="471BD7C3" w14:textId="77777777" w:rsidR="00814916" w:rsidRPr="00DC7940" w:rsidRDefault="00814916" w:rsidP="00DC7940">
      <w:pPr>
        <w:widowControl w:val="0"/>
        <w:tabs>
          <w:tab w:val="left" w:pos="220"/>
          <w:tab w:val="left" w:pos="720"/>
        </w:tabs>
        <w:autoSpaceDE w:val="0"/>
        <w:autoSpaceDN w:val="0"/>
        <w:adjustRightInd w:val="0"/>
        <w:rPr>
          <w:rFonts w:asciiTheme="minorHAnsi" w:hAnsiTheme="minorHAnsi" w:cstheme="minorHAnsi"/>
        </w:rPr>
      </w:pPr>
      <w:r w:rsidRPr="00DC7940">
        <w:rPr>
          <w:rFonts w:asciiTheme="minorHAnsi" w:hAnsiTheme="minorHAnsi" w:cstheme="minorHAnsi"/>
        </w:rPr>
        <w:t xml:space="preserve">5. Hofer H, Singer B, Williams DR. Different sensations from cones with the same </w:t>
      </w:r>
      <w:proofErr w:type="spellStart"/>
      <w:r w:rsidRPr="00DC7940">
        <w:rPr>
          <w:rFonts w:asciiTheme="minorHAnsi" w:hAnsiTheme="minorHAnsi" w:cstheme="minorHAnsi"/>
        </w:rPr>
        <w:t>photopigment</w:t>
      </w:r>
      <w:proofErr w:type="spellEnd"/>
      <w:r w:rsidRPr="00DC7940">
        <w:rPr>
          <w:rFonts w:asciiTheme="minorHAnsi" w:hAnsiTheme="minorHAnsi" w:cstheme="minorHAnsi"/>
        </w:rPr>
        <w:t xml:space="preserve">. </w:t>
      </w:r>
      <w:r w:rsidRPr="00DC7940">
        <w:rPr>
          <w:rFonts w:asciiTheme="minorHAnsi" w:hAnsiTheme="minorHAnsi" w:cstheme="minorHAnsi"/>
          <w:i/>
          <w:iCs/>
        </w:rPr>
        <w:t xml:space="preserve">Journal of vision. </w:t>
      </w:r>
      <w:r w:rsidRPr="00DC7940">
        <w:rPr>
          <w:rFonts w:asciiTheme="minorHAnsi" w:hAnsiTheme="minorHAnsi" w:cstheme="minorHAnsi"/>
        </w:rPr>
        <w:t>2005</w:t>
      </w:r>
      <w:proofErr w:type="gramStart"/>
      <w:r w:rsidRPr="00DC7940">
        <w:rPr>
          <w:rFonts w:asciiTheme="minorHAnsi" w:hAnsiTheme="minorHAnsi" w:cstheme="minorHAnsi"/>
        </w:rPr>
        <w:t>;5</w:t>
      </w:r>
      <w:proofErr w:type="gramEnd"/>
      <w:r w:rsidRPr="00DC7940">
        <w:rPr>
          <w:rFonts w:asciiTheme="minorHAnsi" w:hAnsiTheme="minorHAnsi" w:cstheme="minorHAnsi"/>
        </w:rPr>
        <w:t xml:space="preserve">(5):444-454. </w:t>
      </w:r>
    </w:p>
    <w:p w14:paraId="1231346D" w14:textId="77777777" w:rsidR="00814916" w:rsidRPr="00DC7940" w:rsidRDefault="00814916" w:rsidP="00DC7940">
      <w:pPr>
        <w:widowControl w:val="0"/>
        <w:tabs>
          <w:tab w:val="left" w:pos="220"/>
          <w:tab w:val="left" w:pos="720"/>
        </w:tabs>
        <w:autoSpaceDE w:val="0"/>
        <w:autoSpaceDN w:val="0"/>
        <w:adjustRightInd w:val="0"/>
        <w:rPr>
          <w:rFonts w:asciiTheme="minorHAnsi" w:hAnsiTheme="minorHAnsi" w:cstheme="minorHAnsi"/>
        </w:rPr>
      </w:pPr>
      <w:r w:rsidRPr="00DC7940">
        <w:rPr>
          <w:rFonts w:asciiTheme="minorHAnsi" w:hAnsiTheme="minorHAnsi" w:cstheme="minorHAnsi"/>
        </w:rPr>
        <w:t xml:space="preserve">6. </w:t>
      </w:r>
      <w:proofErr w:type="spellStart"/>
      <w:r w:rsidRPr="00DC7940">
        <w:rPr>
          <w:rFonts w:asciiTheme="minorHAnsi" w:hAnsiTheme="minorHAnsi" w:cstheme="minorHAnsi"/>
        </w:rPr>
        <w:t>Roorda</w:t>
      </w:r>
      <w:proofErr w:type="spellEnd"/>
      <w:r w:rsidRPr="00DC7940">
        <w:rPr>
          <w:rFonts w:asciiTheme="minorHAnsi" w:hAnsiTheme="minorHAnsi" w:cstheme="minorHAnsi"/>
        </w:rPr>
        <w:t xml:space="preserve"> A, Williams DR. The arrangement of the three cone classes in the living human eye. </w:t>
      </w:r>
      <w:r w:rsidRPr="00DC7940">
        <w:rPr>
          <w:rFonts w:asciiTheme="minorHAnsi" w:hAnsiTheme="minorHAnsi" w:cstheme="minorHAnsi"/>
          <w:i/>
          <w:iCs/>
        </w:rPr>
        <w:t xml:space="preserve">Nature. </w:t>
      </w:r>
      <w:r w:rsidRPr="00DC7940">
        <w:rPr>
          <w:rFonts w:asciiTheme="minorHAnsi" w:hAnsiTheme="minorHAnsi" w:cstheme="minorHAnsi"/>
        </w:rPr>
        <w:t>Feb 11 1999</w:t>
      </w:r>
      <w:proofErr w:type="gramStart"/>
      <w:r w:rsidRPr="00DC7940">
        <w:rPr>
          <w:rFonts w:asciiTheme="minorHAnsi" w:hAnsiTheme="minorHAnsi" w:cstheme="minorHAnsi"/>
        </w:rPr>
        <w:t>;397</w:t>
      </w:r>
      <w:proofErr w:type="gramEnd"/>
      <w:r w:rsidRPr="00DC7940">
        <w:rPr>
          <w:rFonts w:asciiTheme="minorHAnsi" w:hAnsiTheme="minorHAnsi" w:cstheme="minorHAnsi"/>
        </w:rPr>
        <w:t xml:space="preserve">(6719):520-522. </w:t>
      </w:r>
    </w:p>
    <w:p w14:paraId="04B4F23F" w14:textId="77777777" w:rsidR="00814916" w:rsidRPr="00DC7940" w:rsidRDefault="00814916" w:rsidP="00DC7940">
      <w:pPr>
        <w:widowControl w:val="0"/>
        <w:tabs>
          <w:tab w:val="left" w:pos="220"/>
          <w:tab w:val="left" w:pos="720"/>
        </w:tabs>
        <w:autoSpaceDE w:val="0"/>
        <w:autoSpaceDN w:val="0"/>
        <w:adjustRightInd w:val="0"/>
        <w:rPr>
          <w:rFonts w:asciiTheme="minorHAnsi" w:hAnsiTheme="minorHAnsi" w:cstheme="minorHAnsi"/>
        </w:rPr>
      </w:pPr>
      <w:r w:rsidRPr="00DC7940">
        <w:rPr>
          <w:rFonts w:asciiTheme="minorHAnsi" w:hAnsiTheme="minorHAnsi" w:cstheme="minorHAnsi"/>
        </w:rPr>
        <w:t xml:space="preserve">7. Wolfing JI, Chung M, Carroll J, </w:t>
      </w:r>
      <w:proofErr w:type="spellStart"/>
      <w:r w:rsidRPr="00DC7940">
        <w:rPr>
          <w:rFonts w:asciiTheme="minorHAnsi" w:hAnsiTheme="minorHAnsi" w:cstheme="minorHAnsi"/>
        </w:rPr>
        <w:t>Roorda</w:t>
      </w:r>
      <w:proofErr w:type="spellEnd"/>
      <w:r w:rsidRPr="00DC7940">
        <w:rPr>
          <w:rFonts w:asciiTheme="minorHAnsi" w:hAnsiTheme="minorHAnsi" w:cstheme="minorHAnsi"/>
        </w:rPr>
        <w:t xml:space="preserve"> A, Williams DR. High-resolution retinal imaging of cone-rod dystrophy. </w:t>
      </w:r>
      <w:r w:rsidRPr="00DC7940">
        <w:rPr>
          <w:rFonts w:asciiTheme="minorHAnsi" w:hAnsiTheme="minorHAnsi" w:cstheme="minorHAnsi"/>
          <w:i/>
          <w:iCs/>
        </w:rPr>
        <w:t xml:space="preserve">Ophthalmology. </w:t>
      </w:r>
      <w:r w:rsidRPr="00DC7940">
        <w:rPr>
          <w:rFonts w:asciiTheme="minorHAnsi" w:hAnsiTheme="minorHAnsi" w:cstheme="minorHAnsi"/>
        </w:rPr>
        <w:t>Jun 2006</w:t>
      </w:r>
      <w:proofErr w:type="gramStart"/>
      <w:r w:rsidRPr="00DC7940">
        <w:rPr>
          <w:rFonts w:asciiTheme="minorHAnsi" w:hAnsiTheme="minorHAnsi" w:cstheme="minorHAnsi"/>
        </w:rPr>
        <w:t>;113</w:t>
      </w:r>
      <w:proofErr w:type="gramEnd"/>
      <w:r w:rsidRPr="00DC7940">
        <w:rPr>
          <w:rFonts w:asciiTheme="minorHAnsi" w:hAnsiTheme="minorHAnsi" w:cstheme="minorHAnsi"/>
        </w:rPr>
        <w:t xml:space="preserve">(6):1019-1011. </w:t>
      </w:r>
    </w:p>
    <w:p w14:paraId="2CBE1AA7" w14:textId="77777777" w:rsidR="00814916" w:rsidRPr="00DC7940" w:rsidRDefault="00814916" w:rsidP="00DC7940">
      <w:pPr>
        <w:pStyle w:val="Default"/>
        <w:tabs>
          <w:tab w:val="left" w:pos="360"/>
        </w:tabs>
        <w:jc w:val="both"/>
        <w:rPr>
          <w:rFonts w:asciiTheme="minorHAnsi" w:hAnsiTheme="minorHAnsi" w:cstheme="minorHAnsi"/>
          <w:color w:val="auto"/>
        </w:rPr>
      </w:pPr>
      <w:r w:rsidRPr="00DC7940">
        <w:rPr>
          <w:rFonts w:asciiTheme="minorHAnsi" w:hAnsiTheme="minorHAnsi" w:cstheme="minorHAnsi"/>
          <w:noProof/>
        </w:rPr>
        <w:t xml:space="preserve">8. </w:t>
      </w:r>
      <w:r w:rsidRPr="00DC7940">
        <w:rPr>
          <w:rFonts w:asciiTheme="minorHAnsi" w:hAnsiTheme="minorHAnsi" w:cstheme="minorHAnsi"/>
          <w:color w:val="auto"/>
        </w:rPr>
        <w:t xml:space="preserve">Feng S, Gale MJ, Fay JD, </w:t>
      </w:r>
      <w:proofErr w:type="spellStart"/>
      <w:r w:rsidRPr="00DC7940">
        <w:rPr>
          <w:rFonts w:asciiTheme="minorHAnsi" w:hAnsiTheme="minorHAnsi" w:cstheme="minorHAnsi"/>
          <w:color w:val="auto"/>
        </w:rPr>
        <w:t>Faridi</w:t>
      </w:r>
      <w:proofErr w:type="spellEnd"/>
      <w:r w:rsidRPr="00DC7940">
        <w:rPr>
          <w:rFonts w:asciiTheme="minorHAnsi" w:hAnsiTheme="minorHAnsi" w:cstheme="minorHAnsi"/>
          <w:color w:val="auto"/>
        </w:rPr>
        <w:t xml:space="preserve"> A, Titus HE, Garg AK, Michaels KV, Erker LR, Peters D, Smith TB, Pennesi ME. Repeatability of a Standardized Protocol Using Flood Illuminated Adaptive Optics in the Clinical Setting. Invest </w:t>
      </w:r>
      <w:proofErr w:type="spellStart"/>
      <w:r w:rsidRPr="00DC7940">
        <w:rPr>
          <w:rFonts w:asciiTheme="minorHAnsi" w:hAnsiTheme="minorHAnsi" w:cstheme="minorHAnsi"/>
          <w:color w:val="auto"/>
        </w:rPr>
        <w:t>Ophthalmol</w:t>
      </w:r>
      <w:proofErr w:type="spellEnd"/>
      <w:r w:rsidRPr="00DC7940">
        <w:rPr>
          <w:rFonts w:asciiTheme="minorHAnsi" w:hAnsiTheme="minorHAnsi" w:cstheme="minorHAnsi"/>
          <w:color w:val="auto"/>
        </w:rPr>
        <w:t xml:space="preserve"> Vis Sci. 2015 Sep 01.</w:t>
      </w:r>
    </w:p>
    <w:p w14:paraId="752752F6" w14:textId="77777777" w:rsidR="00814916" w:rsidRPr="00DC7940" w:rsidRDefault="00814916" w:rsidP="00DC7940">
      <w:pPr>
        <w:jc w:val="both"/>
        <w:rPr>
          <w:rFonts w:asciiTheme="minorHAnsi" w:hAnsiTheme="minorHAnsi" w:cstheme="minorHAnsi"/>
        </w:rPr>
      </w:pPr>
      <w:r w:rsidRPr="00DC7940">
        <w:rPr>
          <w:rFonts w:asciiTheme="minorHAnsi" w:hAnsiTheme="minorHAnsi" w:cstheme="minorHAnsi"/>
        </w:rPr>
        <w:t xml:space="preserve">9. Gale MJ, Feng S, Titus HE, Smith TB, Pennesi ME. Interpretation of Flood-Illuminated Adaptive Optics in Subjects with </w:t>
      </w:r>
      <w:r w:rsidRPr="00DC7940">
        <w:rPr>
          <w:rFonts w:asciiTheme="minorHAnsi" w:hAnsiTheme="minorHAnsi" w:cstheme="minorHAnsi"/>
          <w:i/>
        </w:rPr>
        <w:t>Retinitis pigmentosa.</w:t>
      </w:r>
      <w:r w:rsidRPr="00DC7940">
        <w:rPr>
          <w:rFonts w:asciiTheme="minorHAnsi" w:hAnsiTheme="minorHAnsi" w:cstheme="minorHAnsi"/>
        </w:rPr>
        <w:t xml:space="preserve"> Chapter 39, Retinal Degenerative Diseases. Springer International Publishing, Switzerland 2016.</w:t>
      </w:r>
    </w:p>
    <w:p w14:paraId="7BF0B655" w14:textId="5903C851" w:rsidR="000F19FD" w:rsidRPr="00DC7940" w:rsidRDefault="00D30BED" w:rsidP="00DC7940">
      <w:pPr>
        <w:rPr>
          <w:rFonts w:asciiTheme="minorHAnsi" w:eastAsia="Times New Roman" w:hAnsiTheme="minorHAnsi" w:cstheme="minorHAnsi"/>
          <w:color w:val="000000"/>
        </w:rPr>
      </w:pPr>
      <w:r w:rsidRPr="00DC7940">
        <w:rPr>
          <w:rFonts w:asciiTheme="minorHAnsi" w:eastAsia="Times New Roman" w:hAnsiTheme="minorHAnsi" w:cstheme="minorHAnsi"/>
          <w:color w:val="000000"/>
        </w:rPr>
        <w:t>10</w:t>
      </w:r>
      <w:r w:rsidR="000F19FD" w:rsidRPr="00DC7940">
        <w:rPr>
          <w:rFonts w:asciiTheme="minorHAnsi" w:eastAsia="Times New Roman" w:hAnsiTheme="minorHAnsi" w:cstheme="minorHAnsi"/>
          <w:color w:val="000000"/>
        </w:rPr>
        <w:t xml:space="preserve">. </w:t>
      </w:r>
      <w:proofErr w:type="spellStart"/>
      <w:r w:rsidR="000F19FD" w:rsidRPr="00DC7940">
        <w:rPr>
          <w:rFonts w:asciiTheme="minorHAnsi" w:eastAsia="Times New Roman" w:hAnsiTheme="minorHAnsi" w:cstheme="minorHAnsi"/>
          <w:color w:val="000000"/>
        </w:rPr>
        <w:t>Zayit-Soudry</w:t>
      </w:r>
      <w:proofErr w:type="spellEnd"/>
      <w:r w:rsidR="000F19FD" w:rsidRPr="00DC7940">
        <w:rPr>
          <w:rFonts w:asciiTheme="minorHAnsi" w:eastAsia="Times New Roman" w:hAnsiTheme="minorHAnsi" w:cstheme="minorHAnsi"/>
          <w:color w:val="000000"/>
        </w:rPr>
        <w:t xml:space="preserve"> S, </w:t>
      </w:r>
      <w:proofErr w:type="spellStart"/>
      <w:r w:rsidR="000F19FD" w:rsidRPr="00DC7940">
        <w:rPr>
          <w:rFonts w:asciiTheme="minorHAnsi" w:eastAsia="Times New Roman" w:hAnsiTheme="minorHAnsi" w:cstheme="minorHAnsi"/>
          <w:color w:val="000000"/>
        </w:rPr>
        <w:t>Sippl-Swezey</w:t>
      </w:r>
      <w:proofErr w:type="spellEnd"/>
      <w:r w:rsidR="000F19FD" w:rsidRPr="00DC7940">
        <w:rPr>
          <w:rFonts w:asciiTheme="minorHAnsi" w:eastAsia="Times New Roman" w:hAnsiTheme="minorHAnsi" w:cstheme="minorHAnsi"/>
          <w:color w:val="000000"/>
        </w:rPr>
        <w:t xml:space="preserve"> N, </w:t>
      </w:r>
      <w:proofErr w:type="spellStart"/>
      <w:r w:rsidR="000F19FD" w:rsidRPr="00DC7940">
        <w:rPr>
          <w:rFonts w:asciiTheme="minorHAnsi" w:eastAsia="Times New Roman" w:hAnsiTheme="minorHAnsi" w:cstheme="minorHAnsi"/>
          <w:color w:val="000000"/>
        </w:rPr>
        <w:t>Porco</w:t>
      </w:r>
      <w:proofErr w:type="spellEnd"/>
      <w:r w:rsidR="000F19FD" w:rsidRPr="00DC7940">
        <w:rPr>
          <w:rFonts w:asciiTheme="minorHAnsi" w:eastAsia="Times New Roman" w:hAnsiTheme="minorHAnsi" w:cstheme="minorHAnsi"/>
          <w:color w:val="000000"/>
        </w:rPr>
        <w:t xml:space="preserve"> TC, et al. Repeatability of cone spacing measures in eyes with inherited retinal degenerations. Invest </w:t>
      </w:r>
      <w:proofErr w:type="spellStart"/>
      <w:r w:rsidR="000F19FD" w:rsidRPr="00DC7940">
        <w:rPr>
          <w:rFonts w:asciiTheme="minorHAnsi" w:eastAsia="Times New Roman" w:hAnsiTheme="minorHAnsi" w:cstheme="minorHAnsi"/>
          <w:color w:val="000000"/>
        </w:rPr>
        <w:t>Ophthalmol</w:t>
      </w:r>
      <w:proofErr w:type="spellEnd"/>
      <w:r w:rsidR="000F19FD" w:rsidRPr="00DC7940">
        <w:rPr>
          <w:rFonts w:asciiTheme="minorHAnsi" w:eastAsia="Times New Roman" w:hAnsiTheme="minorHAnsi" w:cstheme="minorHAnsi"/>
          <w:color w:val="000000"/>
        </w:rPr>
        <w:t xml:space="preserve"> Vis Sci. 2015; 56: 6179–6189. </w:t>
      </w:r>
    </w:p>
    <w:p w14:paraId="142559C7" w14:textId="0D8C3FBE" w:rsidR="000F19FD" w:rsidRPr="00DC7940" w:rsidRDefault="00D30BED" w:rsidP="00DC7940">
      <w:pPr>
        <w:rPr>
          <w:rFonts w:asciiTheme="minorHAnsi" w:eastAsia="Times New Roman" w:hAnsiTheme="minorHAnsi" w:cstheme="minorHAnsi"/>
          <w:color w:val="000000"/>
        </w:rPr>
      </w:pPr>
      <w:r w:rsidRPr="00DC7940">
        <w:rPr>
          <w:rFonts w:asciiTheme="minorHAnsi" w:eastAsia="Times New Roman" w:hAnsiTheme="minorHAnsi" w:cstheme="minorHAnsi"/>
          <w:color w:val="000000"/>
        </w:rPr>
        <w:t>11</w:t>
      </w:r>
      <w:r w:rsidR="000F19FD" w:rsidRPr="00DC7940">
        <w:rPr>
          <w:rFonts w:asciiTheme="minorHAnsi" w:eastAsia="Times New Roman" w:hAnsiTheme="minorHAnsi" w:cstheme="minorHAnsi"/>
          <w:color w:val="000000"/>
        </w:rPr>
        <w:t xml:space="preserve">. Liu BS, </w:t>
      </w:r>
      <w:proofErr w:type="spellStart"/>
      <w:r w:rsidR="000F19FD" w:rsidRPr="00DC7940">
        <w:rPr>
          <w:rFonts w:asciiTheme="minorHAnsi" w:eastAsia="Times New Roman" w:hAnsiTheme="minorHAnsi" w:cstheme="minorHAnsi"/>
          <w:color w:val="000000"/>
        </w:rPr>
        <w:t>Tarima</w:t>
      </w:r>
      <w:proofErr w:type="spellEnd"/>
      <w:r w:rsidR="000F19FD" w:rsidRPr="00DC7940">
        <w:rPr>
          <w:rFonts w:asciiTheme="minorHAnsi" w:eastAsia="Times New Roman" w:hAnsiTheme="minorHAnsi" w:cstheme="minorHAnsi"/>
          <w:color w:val="000000"/>
        </w:rPr>
        <w:t xml:space="preserve"> S, </w:t>
      </w:r>
      <w:proofErr w:type="spellStart"/>
      <w:r w:rsidR="000F19FD" w:rsidRPr="00DC7940">
        <w:rPr>
          <w:rFonts w:asciiTheme="minorHAnsi" w:eastAsia="Times New Roman" w:hAnsiTheme="minorHAnsi" w:cstheme="minorHAnsi"/>
          <w:color w:val="000000"/>
        </w:rPr>
        <w:t>Visotcky</w:t>
      </w:r>
      <w:proofErr w:type="spellEnd"/>
      <w:r w:rsidR="000F19FD" w:rsidRPr="00DC7940">
        <w:rPr>
          <w:rFonts w:asciiTheme="minorHAnsi" w:eastAsia="Times New Roman" w:hAnsiTheme="minorHAnsi" w:cstheme="minorHAnsi"/>
          <w:color w:val="000000"/>
        </w:rPr>
        <w:t xml:space="preserve"> A, et al. The reliability of </w:t>
      </w:r>
      <w:proofErr w:type="spellStart"/>
      <w:r w:rsidR="000F19FD" w:rsidRPr="00DC7940">
        <w:rPr>
          <w:rFonts w:asciiTheme="minorHAnsi" w:eastAsia="Times New Roman" w:hAnsiTheme="minorHAnsi" w:cstheme="minorHAnsi"/>
          <w:color w:val="000000"/>
        </w:rPr>
        <w:t>parafoveal</w:t>
      </w:r>
      <w:proofErr w:type="spellEnd"/>
      <w:r w:rsidR="000F19FD" w:rsidRPr="00DC7940">
        <w:rPr>
          <w:rFonts w:asciiTheme="minorHAnsi" w:eastAsia="Times New Roman" w:hAnsiTheme="minorHAnsi" w:cstheme="minorHAnsi"/>
          <w:color w:val="000000"/>
        </w:rPr>
        <w:t xml:space="preserve"> cone density measurements. Br J </w:t>
      </w:r>
      <w:proofErr w:type="spellStart"/>
      <w:r w:rsidR="000F19FD" w:rsidRPr="00DC7940">
        <w:rPr>
          <w:rFonts w:asciiTheme="minorHAnsi" w:eastAsia="Times New Roman" w:hAnsiTheme="minorHAnsi" w:cstheme="minorHAnsi"/>
          <w:color w:val="000000"/>
        </w:rPr>
        <w:t>Ophthalmol</w:t>
      </w:r>
      <w:proofErr w:type="spellEnd"/>
      <w:r w:rsidR="000F19FD" w:rsidRPr="00DC7940">
        <w:rPr>
          <w:rFonts w:asciiTheme="minorHAnsi" w:eastAsia="Times New Roman" w:hAnsiTheme="minorHAnsi" w:cstheme="minorHAnsi"/>
          <w:color w:val="000000"/>
        </w:rPr>
        <w:t>. 2014; 98: 1126–1131.</w:t>
      </w:r>
    </w:p>
    <w:p w14:paraId="2DC95041" w14:textId="5EFEB963" w:rsidR="0040791A" w:rsidRPr="00DC7940" w:rsidRDefault="0040791A" w:rsidP="00DC7940">
      <w:pPr>
        <w:rPr>
          <w:rStyle w:val="Emphasis"/>
          <w:rFonts w:asciiTheme="minorHAnsi" w:eastAsia="Times New Roman" w:hAnsiTheme="minorHAnsi" w:cstheme="minorHAnsi"/>
          <w:i w:val="0"/>
          <w:iCs w:val="0"/>
          <w:color w:val="303030"/>
        </w:rPr>
      </w:pPr>
      <w:r w:rsidRPr="00DC7940">
        <w:rPr>
          <w:rStyle w:val="Emphasis"/>
          <w:rFonts w:asciiTheme="minorHAnsi" w:eastAsia="Times New Roman" w:hAnsiTheme="minorHAnsi" w:cstheme="minorHAnsi"/>
          <w:i w:val="0"/>
          <w:iCs w:val="0"/>
          <w:color w:val="303030"/>
        </w:rPr>
        <w:t xml:space="preserve">12. </w:t>
      </w:r>
      <w:proofErr w:type="spellStart"/>
      <w:r w:rsidRPr="00DC7940">
        <w:rPr>
          <w:rStyle w:val="Emphasis"/>
          <w:rFonts w:asciiTheme="minorHAnsi" w:eastAsia="Times New Roman" w:hAnsiTheme="minorHAnsi" w:cstheme="minorHAnsi"/>
          <w:i w:val="0"/>
          <w:iCs w:val="0"/>
          <w:color w:val="303030"/>
        </w:rPr>
        <w:t>Abozaid</w:t>
      </w:r>
      <w:proofErr w:type="spellEnd"/>
      <w:r w:rsidRPr="00DC7940">
        <w:rPr>
          <w:rStyle w:val="Emphasis"/>
          <w:rFonts w:asciiTheme="minorHAnsi" w:eastAsia="Times New Roman" w:hAnsiTheme="minorHAnsi" w:cstheme="minorHAnsi"/>
          <w:i w:val="0"/>
          <w:iCs w:val="0"/>
          <w:color w:val="303030"/>
        </w:rPr>
        <w:t xml:space="preserve"> MA, </w:t>
      </w:r>
      <w:proofErr w:type="spellStart"/>
      <w:r w:rsidRPr="00DC7940">
        <w:rPr>
          <w:rStyle w:val="Emphasis"/>
          <w:rFonts w:asciiTheme="minorHAnsi" w:eastAsia="Times New Roman" w:hAnsiTheme="minorHAnsi" w:cstheme="minorHAnsi"/>
          <w:i w:val="0"/>
          <w:iCs w:val="0"/>
          <w:color w:val="303030"/>
        </w:rPr>
        <w:t>Langlo</w:t>
      </w:r>
      <w:proofErr w:type="spellEnd"/>
      <w:r w:rsidRPr="00DC7940">
        <w:rPr>
          <w:rStyle w:val="Emphasis"/>
          <w:rFonts w:asciiTheme="minorHAnsi" w:eastAsia="Times New Roman" w:hAnsiTheme="minorHAnsi" w:cstheme="minorHAnsi"/>
          <w:i w:val="0"/>
          <w:iCs w:val="0"/>
          <w:color w:val="303030"/>
        </w:rPr>
        <w:t xml:space="preserve"> CS, </w:t>
      </w:r>
      <w:proofErr w:type="spellStart"/>
      <w:r w:rsidRPr="00DC7940">
        <w:rPr>
          <w:rStyle w:val="Emphasis"/>
          <w:rFonts w:asciiTheme="minorHAnsi" w:eastAsia="Times New Roman" w:hAnsiTheme="minorHAnsi" w:cstheme="minorHAnsi"/>
          <w:i w:val="0"/>
          <w:iCs w:val="0"/>
          <w:color w:val="303030"/>
        </w:rPr>
        <w:t>Dubis</w:t>
      </w:r>
      <w:proofErr w:type="spellEnd"/>
      <w:r w:rsidRPr="00DC7940">
        <w:rPr>
          <w:rStyle w:val="Emphasis"/>
          <w:rFonts w:asciiTheme="minorHAnsi" w:eastAsia="Times New Roman" w:hAnsiTheme="minorHAnsi" w:cstheme="minorHAnsi"/>
          <w:i w:val="0"/>
          <w:iCs w:val="0"/>
          <w:color w:val="303030"/>
        </w:rPr>
        <w:t xml:space="preserve"> AM, </w:t>
      </w:r>
      <w:proofErr w:type="spellStart"/>
      <w:r w:rsidRPr="00DC7940">
        <w:rPr>
          <w:rStyle w:val="Emphasis"/>
          <w:rFonts w:asciiTheme="minorHAnsi" w:eastAsia="Times New Roman" w:hAnsiTheme="minorHAnsi" w:cstheme="minorHAnsi"/>
          <w:i w:val="0"/>
          <w:iCs w:val="0"/>
          <w:color w:val="303030"/>
        </w:rPr>
        <w:t>Michaelides</w:t>
      </w:r>
      <w:proofErr w:type="spellEnd"/>
      <w:r w:rsidRPr="00DC7940">
        <w:rPr>
          <w:rStyle w:val="Emphasis"/>
          <w:rFonts w:asciiTheme="minorHAnsi" w:eastAsia="Times New Roman" w:hAnsiTheme="minorHAnsi" w:cstheme="minorHAnsi"/>
          <w:i w:val="0"/>
          <w:iCs w:val="0"/>
          <w:color w:val="303030"/>
        </w:rPr>
        <w:t xml:space="preserve"> M, </w:t>
      </w:r>
      <w:proofErr w:type="spellStart"/>
      <w:r w:rsidRPr="00DC7940">
        <w:rPr>
          <w:rStyle w:val="Emphasis"/>
          <w:rFonts w:asciiTheme="minorHAnsi" w:eastAsia="Times New Roman" w:hAnsiTheme="minorHAnsi" w:cstheme="minorHAnsi"/>
          <w:i w:val="0"/>
          <w:iCs w:val="0"/>
          <w:color w:val="303030"/>
        </w:rPr>
        <w:t>Tarima</w:t>
      </w:r>
      <w:proofErr w:type="spellEnd"/>
      <w:r w:rsidRPr="00DC7940">
        <w:rPr>
          <w:rStyle w:val="Emphasis"/>
          <w:rFonts w:asciiTheme="minorHAnsi" w:eastAsia="Times New Roman" w:hAnsiTheme="minorHAnsi" w:cstheme="minorHAnsi"/>
          <w:i w:val="0"/>
          <w:iCs w:val="0"/>
          <w:color w:val="303030"/>
        </w:rPr>
        <w:t xml:space="preserve"> S, Carroll J.</w:t>
      </w:r>
      <w:r w:rsidRPr="00DC7940">
        <w:rPr>
          <w:rStyle w:val="apple-converted-space"/>
          <w:rFonts w:asciiTheme="minorHAnsi" w:hAnsiTheme="minorHAnsi" w:cstheme="minorHAnsi"/>
          <w:color w:val="303030"/>
        </w:rPr>
        <w:t> </w:t>
      </w:r>
      <w:r w:rsidRPr="00DC7940">
        <w:rPr>
          <w:rFonts w:asciiTheme="minorHAnsi" w:eastAsia="Times New Roman" w:hAnsiTheme="minorHAnsi" w:cstheme="minorHAnsi"/>
          <w:color w:val="303030"/>
          <w:shd w:val="clear" w:color="auto" w:fill="FFFFFF"/>
        </w:rPr>
        <w:t xml:space="preserve">Reliability and Repeatability of Cone Density Measurements in Patients with Congenital </w:t>
      </w:r>
      <w:proofErr w:type="spellStart"/>
      <w:r w:rsidRPr="00DC7940">
        <w:rPr>
          <w:rFonts w:asciiTheme="minorHAnsi" w:eastAsia="Times New Roman" w:hAnsiTheme="minorHAnsi" w:cstheme="minorHAnsi"/>
          <w:color w:val="303030"/>
          <w:shd w:val="clear" w:color="auto" w:fill="FFFFFF"/>
        </w:rPr>
        <w:t>Achromatopsia</w:t>
      </w:r>
      <w:proofErr w:type="spellEnd"/>
      <w:r w:rsidRPr="00DC7940">
        <w:rPr>
          <w:rFonts w:asciiTheme="minorHAnsi" w:eastAsia="Times New Roman" w:hAnsiTheme="minorHAnsi" w:cstheme="minorHAnsi"/>
          <w:color w:val="303030"/>
          <w:shd w:val="clear" w:color="auto" w:fill="FFFFFF"/>
        </w:rPr>
        <w:t>.</w:t>
      </w:r>
      <w:r w:rsidRPr="00DC7940">
        <w:rPr>
          <w:rFonts w:asciiTheme="minorHAnsi" w:eastAsia="Times New Roman" w:hAnsiTheme="minorHAnsi" w:cstheme="minorHAnsi"/>
        </w:rPr>
        <w:t xml:space="preserve"> </w:t>
      </w:r>
      <w:proofErr w:type="spellStart"/>
      <w:r w:rsidRPr="00DC7940">
        <w:rPr>
          <w:rStyle w:val="Emphasis"/>
          <w:rFonts w:asciiTheme="minorHAnsi" w:eastAsia="Times New Roman" w:hAnsiTheme="minorHAnsi" w:cstheme="minorHAnsi"/>
          <w:i w:val="0"/>
          <w:iCs w:val="0"/>
          <w:color w:val="303030"/>
        </w:rPr>
        <w:t>Adv</w:t>
      </w:r>
      <w:proofErr w:type="spellEnd"/>
      <w:r w:rsidRPr="00DC7940">
        <w:rPr>
          <w:rStyle w:val="Emphasis"/>
          <w:rFonts w:asciiTheme="minorHAnsi" w:eastAsia="Times New Roman" w:hAnsiTheme="minorHAnsi" w:cstheme="minorHAnsi"/>
          <w:i w:val="0"/>
          <w:iCs w:val="0"/>
          <w:color w:val="303030"/>
        </w:rPr>
        <w:t xml:space="preserve"> </w:t>
      </w:r>
      <w:proofErr w:type="spellStart"/>
      <w:r w:rsidRPr="00DC7940">
        <w:rPr>
          <w:rStyle w:val="Emphasis"/>
          <w:rFonts w:asciiTheme="minorHAnsi" w:eastAsia="Times New Roman" w:hAnsiTheme="minorHAnsi" w:cstheme="minorHAnsi"/>
          <w:i w:val="0"/>
          <w:iCs w:val="0"/>
          <w:color w:val="303030"/>
        </w:rPr>
        <w:t>Exp</w:t>
      </w:r>
      <w:proofErr w:type="spellEnd"/>
      <w:r w:rsidRPr="00DC7940">
        <w:rPr>
          <w:rStyle w:val="Emphasis"/>
          <w:rFonts w:asciiTheme="minorHAnsi" w:eastAsia="Times New Roman" w:hAnsiTheme="minorHAnsi" w:cstheme="minorHAnsi"/>
          <w:i w:val="0"/>
          <w:iCs w:val="0"/>
          <w:color w:val="303030"/>
        </w:rPr>
        <w:t xml:space="preserve"> Med Biol. 2016; 854:277-83.</w:t>
      </w:r>
    </w:p>
    <w:p w14:paraId="28D6586A" w14:textId="53CE4E78" w:rsidR="0040791A" w:rsidRPr="005C15B4" w:rsidRDefault="0040791A" w:rsidP="00DC7940">
      <w:pPr>
        <w:rPr>
          <w:rStyle w:val="Emphasis"/>
          <w:rFonts w:asciiTheme="minorHAnsi" w:eastAsia="Times New Roman" w:hAnsiTheme="minorHAnsi" w:cstheme="minorHAnsi"/>
          <w:i w:val="0"/>
          <w:iCs w:val="0"/>
          <w:color w:val="303030"/>
        </w:rPr>
      </w:pPr>
      <w:r w:rsidRPr="005C15B4">
        <w:rPr>
          <w:rStyle w:val="Emphasis"/>
          <w:rFonts w:asciiTheme="minorHAnsi" w:eastAsia="Times New Roman" w:hAnsiTheme="minorHAnsi" w:cstheme="minorHAnsi"/>
          <w:i w:val="0"/>
          <w:iCs w:val="0"/>
          <w:color w:val="303030"/>
        </w:rPr>
        <w:t xml:space="preserve">13. Sun LW, Johnson RD, </w:t>
      </w:r>
      <w:proofErr w:type="spellStart"/>
      <w:r w:rsidRPr="005C15B4">
        <w:rPr>
          <w:rStyle w:val="Emphasis"/>
          <w:rFonts w:asciiTheme="minorHAnsi" w:eastAsia="Times New Roman" w:hAnsiTheme="minorHAnsi" w:cstheme="minorHAnsi"/>
          <w:i w:val="0"/>
          <w:iCs w:val="0"/>
          <w:color w:val="303030"/>
        </w:rPr>
        <w:t>Langlo</w:t>
      </w:r>
      <w:proofErr w:type="spellEnd"/>
      <w:r w:rsidRPr="005C15B4">
        <w:rPr>
          <w:rStyle w:val="Emphasis"/>
          <w:rFonts w:asciiTheme="minorHAnsi" w:eastAsia="Times New Roman" w:hAnsiTheme="minorHAnsi" w:cstheme="minorHAnsi"/>
          <w:i w:val="0"/>
          <w:iCs w:val="0"/>
          <w:color w:val="303030"/>
        </w:rPr>
        <w:t xml:space="preserve"> CS, Cooper RF, </w:t>
      </w:r>
      <w:proofErr w:type="spellStart"/>
      <w:r w:rsidRPr="005C15B4">
        <w:rPr>
          <w:rStyle w:val="Emphasis"/>
          <w:rFonts w:asciiTheme="minorHAnsi" w:eastAsia="Times New Roman" w:hAnsiTheme="minorHAnsi" w:cstheme="minorHAnsi"/>
          <w:i w:val="0"/>
          <w:iCs w:val="0"/>
          <w:color w:val="303030"/>
        </w:rPr>
        <w:t>Razeen</w:t>
      </w:r>
      <w:proofErr w:type="spellEnd"/>
      <w:r w:rsidRPr="005C15B4">
        <w:rPr>
          <w:rStyle w:val="Emphasis"/>
          <w:rFonts w:asciiTheme="minorHAnsi" w:eastAsia="Times New Roman" w:hAnsiTheme="minorHAnsi" w:cstheme="minorHAnsi"/>
          <w:i w:val="0"/>
          <w:iCs w:val="0"/>
          <w:color w:val="303030"/>
        </w:rPr>
        <w:t xml:space="preserve"> MM, </w:t>
      </w:r>
      <w:proofErr w:type="spellStart"/>
      <w:r w:rsidRPr="005C15B4">
        <w:rPr>
          <w:rStyle w:val="Emphasis"/>
          <w:rFonts w:asciiTheme="minorHAnsi" w:eastAsia="Times New Roman" w:hAnsiTheme="minorHAnsi" w:cstheme="minorHAnsi"/>
          <w:i w:val="0"/>
          <w:iCs w:val="0"/>
          <w:color w:val="303030"/>
        </w:rPr>
        <w:t>Russillo</w:t>
      </w:r>
      <w:proofErr w:type="spellEnd"/>
      <w:r w:rsidRPr="005C15B4">
        <w:rPr>
          <w:rStyle w:val="Emphasis"/>
          <w:rFonts w:asciiTheme="minorHAnsi" w:eastAsia="Times New Roman" w:hAnsiTheme="minorHAnsi" w:cstheme="minorHAnsi"/>
          <w:i w:val="0"/>
          <w:iCs w:val="0"/>
          <w:color w:val="303030"/>
        </w:rPr>
        <w:t xml:space="preserve"> MC, </w:t>
      </w:r>
      <w:proofErr w:type="spellStart"/>
      <w:r w:rsidRPr="005C15B4">
        <w:rPr>
          <w:rStyle w:val="Emphasis"/>
          <w:rFonts w:asciiTheme="minorHAnsi" w:eastAsia="Times New Roman" w:hAnsiTheme="minorHAnsi" w:cstheme="minorHAnsi"/>
          <w:i w:val="0"/>
          <w:iCs w:val="0"/>
          <w:color w:val="303030"/>
        </w:rPr>
        <w:t>Dubra</w:t>
      </w:r>
      <w:proofErr w:type="spellEnd"/>
      <w:r w:rsidRPr="005C15B4">
        <w:rPr>
          <w:rStyle w:val="Emphasis"/>
          <w:rFonts w:asciiTheme="minorHAnsi" w:eastAsia="Times New Roman" w:hAnsiTheme="minorHAnsi" w:cstheme="minorHAnsi"/>
          <w:i w:val="0"/>
          <w:iCs w:val="0"/>
          <w:color w:val="303030"/>
        </w:rPr>
        <w:t xml:space="preserve"> A, Connor TB Jr, Han DP, Pennesi ME, et al. </w:t>
      </w:r>
      <w:r w:rsidRPr="005C15B4">
        <w:rPr>
          <w:rFonts w:asciiTheme="minorHAnsi" w:eastAsia="Times New Roman" w:hAnsiTheme="minorHAnsi" w:cstheme="minorHAnsi"/>
          <w:color w:val="303030"/>
          <w:shd w:val="clear" w:color="auto" w:fill="FFFFFF"/>
        </w:rPr>
        <w:t>Assessing Photoreceptor Structure in Retinitis Pigmentosa and Usher Syndrome.</w:t>
      </w:r>
      <w:r w:rsidRPr="005C15B4">
        <w:rPr>
          <w:rFonts w:asciiTheme="minorHAnsi" w:eastAsia="Times New Roman" w:hAnsiTheme="minorHAnsi" w:cstheme="minorHAnsi"/>
        </w:rPr>
        <w:t xml:space="preserve"> </w:t>
      </w:r>
      <w:r w:rsidRPr="005C15B4">
        <w:rPr>
          <w:rStyle w:val="Emphasis"/>
          <w:rFonts w:asciiTheme="minorHAnsi" w:eastAsia="Times New Roman" w:hAnsiTheme="minorHAnsi" w:cstheme="minorHAnsi"/>
          <w:i w:val="0"/>
          <w:iCs w:val="0"/>
          <w:color w:val="303030"/>
        </w:rPr>
        <w:t xml:space="preserve">Invest </w:t>
      </w:r>
      <w:proofErr w:type="spellStart"/>
      <w:r w:rsidRPr="005C15B4">
        <w:rPr>
          <w:rStyle w:val="Emphasis"/>
          <w:rFonts w:asciiTheme="minorHAnsi" w:eastAsia="Times New Roman" w:hAnsiTheme="minorHAnsi" w:cstheme="minorHAnsi"/>
          <w:i w:val="0"/>
          <w:iCs w:val="0"/>
          <w:color w:val="303030"/>
        </w:rPr>
        <w:t>Ophthalmol</w:t>
      </w:r>
      <w:proofErr w:type="spellEnd"/>
      <w:r w:rsidRPr="005C15B4">
        <w:rPr>
          <w:rStyle w:val="Emphasis"/>
          <w:rFonts w:asciiTheme="minorHAnsi" w:eastAsia="Times New Roman" w:hAnsiTheme="minorHAnsi" w:cstheme="minorHAnsi"/>
          <w:i w:val="0"/>
          <w:iCs w:val="0"/>
          <w:color w:val="303030"/>
        </w:rPr>
        <w:t xml:space="preserve"> Vis Sci. 2016 May 1; 57(6):2428-42.</w:t>
      </w:r>
    </w:p>
    <w:p w14:paraId="2E0B81D2" w14:textId="79A1F346" w:rsidR="00DC7413" w:rsidRPr="005C15B4" w:rsidRDefault="00DC7413" w:rsidP="00DC7940">
      <w:pPr>
        <w:rPr>
          <w:rStyle w:val="Emphasis"/>
          <w:rFonts w:asciiTheme="minorHAnsi" w:eastAsia="Times New Roman" w:hAnsiTheme="minorHAnsi" w:cstheme="minorHAnsi"/>
          <w:i w:val="0"/>
          <w:iCs w:val="0"/>
          <w:color w:val="303030"/>
        </w:rPr>
      </w:pPr>
      <w:r w:rsidRPr="005C15B4">
        <w:rPr>
          <w:rFonts w:asciiTheme="minorHAnsi" w:eastAsia="Times New Roman" w:hAnsiTheme="minorHAnsi" w:cstheme="minorHAnsi"/>
          <w:color w:val="303030"/>
          <w:shd w:val="clear" w:color="auto" w:fill="FFFFFF"/>
        </w:rPr>
        <w:t xml:space="preserve">14. </w:t>
      </w:r>
      <w:proofErr w:type="spellStart"/>
      <w:r w:rsidRPr="005C15B4">
        <w:rPr>
          <w:rStyle w:val="Emphasis"/>
          <w:rFonts w:asciiTheme="minorHAnsi" w:eastAsia="Times New Roman" w:hAnsiTheme="minorHAnsi" w:cstheme="minorHAnsi"/>
          <w:i w:val="0"/>
          <w:iCs w:val="0"/>
          <w:color w:val="303030"/>
        </w:rPr>
        <w:t>Tanna</w:t>
      </w:r>
      <w:proofErr w:type="spellEnd"/>
      <w:r w:rsidRPr="005C15B4">
        <w:rPr>
          <w:rStyle w:val="Emphasis"/>
          <w:rFonts w:asciiTheme="minorHAnsi" w:eastAsia="Times New Roman" w:hAnsiTheme="minorHAnsi" w:cstheme="minorHAnsi"/>
          <w:i w:val="0"/>
          <w:iCs w:val="0"/>
          <w:color w:val="303030"/>
        </w:rPr>
        <w:t xml:space="preserve"> P, </w:t>
      </w:r>
      <w:proofErr w:type="spellStart"/>
      <w:r w:rsidRPr="005C15B4">
        <w:rPr>
          <w:rStyle w:val="Emphasis"/>
          <w:rFonts w:asciiTheme="minorHAnsi" w:eastAsia="Times New Roman" w:hAnsiTheme="minorHAnsi" w:cstheme="minorHAnsi"/>
          <w:i w:val="0"/>
          <w:iCs w:val="0"/>
          <w:color w:val="303030"/>
        </w:rPr>
        <w:t>Kasilian</w:t>
      </w:r>
      <w:proofErr w:type="spellEnd"/>
      <w:r w:rsidRPr="005C15B4">
        <w:rPr>
          <w:rStyle w:val="Emphasis"/>
          <w:rFonts w:asciiTheme="minorHAnsi" w:eastAsia="Times New Roman" w:hAnsiTheme="minorHAnsi" w:cstheme="minorHAnsi"/>
          <w:i w:val="0"/>
          <w:iCs w:val="0"/>
          <w:color w:val="303030"/>
        </w:rPr>
        <w:t xml:space="preserve"> M, Strauss R, Tee J, </w:t>
      </w:r>
      <w:proofErr w:type="spellStart"/>
      <w:r w:rsidRPr="005C15B4">
        <w:rPr>
          <w:rStyle w:val="Emphasis"/>
          <w:rFonts w:asciiTheme="minorHAnsi" w:eastAsia="Times New Roman" w:hAnsiTheme="minorHAnsi" w:cstheme="minorHAnsi"/>
          <w:i w:val="0"/>
          <w:iCs w:val="0"/>
          <w:color w:val="303030"/>
        </w:rPr>
        <w:t>Kalitzeos</w:t>
      </w:r>
      <w:proofErr w:type="spellEnd"/>
      <w:r w:rsidRPr="005C15B4">
        <w:rPr>
          <w:rStyle w:val="Emphasis"/>
          <w:rFonts w:asciiTheme="minorHAnsi" w:eastAsia="Times New Roman" w:hAnsiTheme="minorHAnsi" w:cstheme="minorHAnsi"/>
          <w:i w:val="0"/>
          <w:iCs w:val="0"/>
          <w:color w:val="303030"/>
        </w:rPr>
        <w:t xml:space="preserve"> A, </w:t>
      </w:r>
      <w:proofErr w:type="spellStart"/>
      <w:r w:rsidRPr="005C15B4">
        <w:rPr>
          <w:rStyle w:val="Emphasis"/>
          <w:rFonts w:asciiTheme="minorHAnsi" w:eastAsia="Times New Roman" w:hAnsiTheme="minorHAnsi" w:cstheme="minorHAnsi"/>
          <w:i w:val="0"/>
          <w:iCs w:val="0"/>
          <w:color w:val="303030"/>
        </w:rPr>
        <w:t>Tarima</w:t>
      </w:r>
      <w:proofErr w:type="spellEnd"/>
      <w:r w:rsidRPr="005C15B4">
        <w:rPr>
          <w:rStyle w:val="Emphasis"/>
          <w:rFonts w:asciiTheme="minorHAnsi" w:eastAsia="Times New Roman" w:hAnsiTheme="minorHAnsi" w:cstheme="minorHAnsi"/>
          <w:i w:val="0"/>
          <w:iCs w:val="0"/>
          <w:color w:val="303030"/>
        </w:rPr>
        <w:t xml:space="preserve"> S, </w:t>
      </w:r>
      <w:proofErr w:type="spellStart"/>
      <w:r w:rsidRPr="005C15B4">
        <w:rPr>
          <w:rStyle w:val="Emphasis"/>
          <w:rFonts w:asciiTheme="minorHAnsi" w:eastAsia="Times New Roman" w:hAnsiTheme="minorHAnsi" w:cstheme="minorHAnsi"/>
          <w:i w:val="0"/>
          <w:iCs w:val="0"/>
          <w:color w:val="303030"/>
        </w:rPr>
        <w:t>Visotcky</w:t>
      </w:r>
      <w:proofErr w:type="spellEnd"/>
      <w:r w:rsidRPr="005C15B4">
        <w:rPr>
          <w:rStyle w:val="Emphasis"/>
          <w:rFonts w:asciiTheme="minorHAnsi" w:eastAsia="Times New Roman" w:hAnsiTheme="minorHAnsi" w:cstheme="minorHAnsi"/>
          <w:i w:val="0"/>
          <w:iCs w:val="0"/>
          <w:color w:val="303030"/>
        </w:rPr>
        <w:t xml:space="preserve"> A, </w:t>
      </w:r>
      <w:proofErr w:type="spellStart"/>
      <w:r w:rsidRPr="005C15B4">
        <w:rPr>
          <w:rStyle w:val="Emphasis"/>
          <w:rFonts w:asciiTheme="minorHAnsi" w:eastAsia="Times New Roman" w:hAnsiTheme="minorHAnsi" w:cstheme="minorHAnsi"/>
          <w:i w:val="0"/>
          <w:iCs w:val="0"/>
          <w:color w:val="303030"/>
        </w:rPr>
        <w:t>Dubra</w:t>
      </w:r>
      <w:proofErr w:type="spellEnd"/>
      <w:r w:rsidRPr="005C15B4">
        <w:rPr>
          <w:rStyle w:val="Emphasis"/>
          <w:rFonts w:asciiTheme="minorHAnsi" w:eastAsia="Times New Roman" w:hAnsiTheme="minorHAnsi" w:cstheme="minorHAnsi"/>
          <w:i w:val="0"/>
          <w:iCs w:val="0"/>
          <w:color w:val="303030"/>
        </w:rPr>
        <w:t xml:space="preserve"> A, Carroll J, </w:t>
      </w:r>
      <w:proofErr w:type="spellStart"/>
      <w:r w:rsidRPr="005C15B4">
        <w:rPr>
          <w:rStyle w:val="Emphasis"/>
          <w:rFonts w:asciiTheme="minorHAnsi" w:eastAsia="Times New Roman" w:hAnsiTheme="minorHAnsi" w:cstheme="minorHAnsi"/>
          <w:i w:val="0"/>
          <w:iCs w:val="0"/>
          <w:color w:val="303030"/>
        </w:rPr>
        <w:t>Michaelides</w:t>
      </w:r>
      <w:proofErr w:type="spellEnd"/>
      <w:r w:rsidRPr="005C15B4">
        <w:rPr>
          <w:rStyle w:val="Emphasis"/>
          <w:rFonts w:asciiTheme="minorHAnsi" w:eastAsia="Times New Roman" w:hAnsiTheme="minorHAnsi" w:cstheme="minorHAnsi"/>
          <w:i w:val="0"/>
          <w:iCs w:val="0"/>
          <w:color w:val="303030"/>
        </w:rPr>
        <w:t xml:space="preserve"> M.</w:t>
      </w:r>
      <w:r w:rsidRPr="005C15B4">
        <w:rPr>
          <w:rStyle w:val="apple-converted-space"/>
          <w:rFonts w:asciiTheme="minorHAnsi" w:hAnsiTheme="minorHAnsi" w:cstheme="minorHAnsi"/>
          <w:color w:val="303030"/>
        </w:rPr>
        <w:t> </w:t>
      </w:r>
      <w:r w:rsidR="00E243DE" w:rsidRPr="005C15B4">
        <w:rPr>
          <w:rFonts w:asciiTheme="minorHAnsi" w:eastAsia="Times New Roman" w:hAnsiTheme="minorHAnsi" w:cstheme="minorHAnsi"/>
          <w:color w:val="303030"/>
          <w:shd w:val="clear" w:color="auto" w:fill="FFFFFF"/>
        </w:rPr>
        <w:t xml:space="preserve">Reliability and Repeatability of Cone Density Measurements in Patients with </w:t>
      </w:r>
      <w:proofErr w:type="spellStart"/>
      <w:r w:rsidR="00E243DE" w:rsidRPr="005C15B4">
        <w:rPr>
          <w:rFonts w:asciiTheme="minorHAnsi" w:eastAsia="Times New Roman" w:hAnsiTheme="minorHAnsi" w:cstheme="minorHAnsi"/>
          <w:color w:val="303030"/>
          <w:shd w:val="clear" w:color="auto" w:fill="FFFFFF"/>
        </w:rPr>
        <w:t>Stargardt</w:t>
      </w:r>
      <w:proofErr w:type="spellEnd"/>
      <w:r w:rsidR="00E243DE" w:rsidRPr="005C15B4">
        <w:rPr>
          <w:rFonts w:asciiTheme="minorHAnsi" w:eastAsia="Times New Roman" w:hAnsiTheme="minorHAnsi" w:cstheme="minorHAnsi"/>
          <w:color w:val="303030"/>
          <w:shd w:val="clear" w:color="auto" w:fill="FFFFFF"/>
        </w:rPr>
        <w:t xml:space="preserve"> Disease and RPGR-Associated Retinopathy.</w:t>
      </w:r>
      <w:r w:rsidR="00E243DE" w:rsidRPr="005C15B4">
        <w:rPr>
          <w:rFonts w:asciiTheme="minorHAnsi" w:eastAsia="Times New Roman" w:hAnsiTheme="minorHAnsi" w:cstheme="minorHAnsi"/>
        </w:rPr>
        <w:t xml:space="preserve"> </w:t>
      </w:r>
      <w:r w:rsidRPr="005C15B4">
        <w:rPr>
          <w:rStyle w:val="Emphasis"/>
          <w:rFonts w:asciiTheme="minorHAnsi" w:eastAsia="Times New Roman" w:hAnsiTheme="minorHAnsi" w:cstheme="minorHAnsi"/>
          <w:i w:val="0"/>
          <w:iCs w:val="0"/>
          <w:color w:val="303030"/>
        </w:rPr>
        <w:t xml:space="preserve">Invest </w:t>
      </w:r>
      <w:proofErr w:type="spellStart"/>
      <w:r w:rsidRPr="005C15B4">
        <w:rPr>
          <w:rStyle w:val="Emphasis"/>
          <w:rFonts w:asciiTheme="minorHAnsi" w:eastAsia="Times New Roman" w:hAnsiTheme="minorHAnsi" w:cstheme="minorHAnsi"/>
          <w:i w:val="0"/>
          <w:iCs w:val="0"/>
          <w:color w:val="303030"/>
        </w:rPr>
        <w:t>Ophthalmol</w:t>
      </w:r>
      <w:proofErr w:type="spellEnd"/>
      <w:r w:rsidRPr="005C15B4">
        <w:rPr>
          <w:rStyle w:val="Emphasis"/>
          <w:rFonts w:asciiTheme="minorHAnsi" w:eastAsia="Times New Roman" w:hAnsiTheme="minorHAnsi" w:cstheme="minorHAnsi"/>
          <w:i w:val="0"/>
          <w:iCs w:val="0"/>
          <w:color w:val="303030"/>
        </w:rPr>
        <w:t xml:space="preserve"> Vis Sci. 2017 Jul 1; 58(9):3608-3615.</w:t>
      </w:r>
    </w:p>
    <w:p w14:paraId="0CF4F36B" w14:textId="77777777" w:rsidR="005C15B4" w:rsidRPr="005C15B4" w:rsidRDefault="004310B4" w:rsidP="005C15B4">
      <w:pPr>
        <w:rPr>
          <w:rFonts w:asciiTheme="minorHAnsi" w:eastAsia="Times New Roman" w:hAnsiTheme="minorHAnsi" w:cstheme="minorHAnsi"/>
          <w:color w:val="000000"/>
          <w:shd w:val="clear" w:color="auto" w:fill="FFFFFF"/>
        </w:rPr>
      </w:pPr>
      <w:r w:rsidRPr="005C15B4">
        <w:rPr>
          <w:rStyle w:val="Emphasis"/>
          <w:rFonts w:asciiTheme="minorHAnsi" w:eastAsia="Times New Roman" w:hAnsiTheme="minorHAnsi" w:cstheme="minorHAnsi"/>
          <w:i w:val="0"/>
          <w:iCs w:val="0"/>
          <w:color w:val="303030"/>
        </w:rPr>
        <w:t xml:space="preserve">15. </w:t>
      </w:r>
      <w:proofErr w:type="spellStart"/>
      <w:r w:rsidRPr="005C15B4">
        <w:rPr>
          <w:rStyle w:val="Emphasis"/>
          <w:rFonts w:asciiTheme="minorHAnsi" w:eastAsia="Times New Roman" w:hAnsiTheme="minorHAnsi" w:cstheme="minorHAnsi"/>
          <w:i w:val="0"/>
          <w:iCs w:val="0"/>
          <w:color w:val="303030"/>
        </w:rPr>
        <w:t>Garrioch</w:t>
      </w:r>
      <w:proofErr w:type="spellEnd"/>
      <w:r w:rsidRPr="005C15B4">
        <w:rPr>
          <w:rStyle w:val="Emphasis"/>
          <w:rFonts w:asciiTheme="minorHAnsi" w:eastAsia="Times New Roman" w:hAnsiTheme="minorHAnsi" w:cstheme="minorHAnsi"/>
          <w:i w:val="0"/>
          <w:iCs w:val="0"/>
          <w:color w:val="303030"/>
        </w:rPr>
        <w:t xml:space="preserve"> R., </w:t>
      </w:r>
      <w:proofErr w:type="spellStart"/>
      <w:r w:rsidRPr="005C15B4">
        <w:rPr>
          <w:rStyle w:val="Emphasis"/>
          <w:rFonts w:asciiTheme="minorHAnsi" w:eastAsia="Times New Roman" w:hAnsiTheme="minorHAnsi" w:cstheme="minorHAnsi"/>
          <w:i w:val="0"/>
          <w:iCs w:val="0"/>
          <w:color w:val="303030"/>
        </w:rPr>
        <w:t>Langlo</w:t>
      </w:r>
      <w:proofErr w:type="spellEnd"/>
      <w:r w:rsidRPr="005C15B4">
        <w:rPr>
          <w:rStyle w:val="Emphasis"/>
          <w:rFonts w:asciiTheme="minorHAnsi" w:eastAsia="Times New Roman" w:hAnsiTheme="minorHAnsi" w:cstheme="minorHAnsi"/>
          <w:i w:val="0"/>
          <w:iCs w:val="0"/>
          <w:color w:val="303030"/>
        </w:rPr>
        <w:t xml:space="preserve"> C., </w:t>
      </w:r>
      <w:proofErr w:type="spellStart"/>
      <w:r w:rsidRPr="005C15B4">
        <w:rPr>
          <w:rStyle w:val="Emphasis"/>
          <w:rFonts w:asciiTheme="minorHAnsi" w:eastAsia="Times New Roman" w:hAnsiTheme="minorHAnsi" w:cstheme="minorHAnsi"/>
          <w:i w:val="0"/>
          <w:iCs w:val="0"/>
          <w:color w:val="303030"/>
        </w:rPr>
        <w:t>Dubis</w:t>
      </w:r>
      <w:proofErr w:type="spellEnd"/>
      <w:r w:rsidRPr="005C15B4">
        <w:rPr>
          <w:rStyle w:val="Emphasis"/>
          <w:rFonts w:asciiTheme="minorHAnsi" w:eastAsia="Times New Roman" w:hAnsiTheme="minorHAnsi" w:cstheme="minorHAnsi"/>
          <w:i w:val="0"/>
          <w:iCs w:val="0"/>
          <w:color w:val="303030"/>
        </w:rPr>
        <w:t xml:space="preserve"> AM, Cooper RF, </w:t>
      </w:r>
      <w:proofErr w:type="spellStart"/>
      <w:r w:rsidRPr="005C15B4">
        <w:rPr>
          <w:rStyle w:val="Emphasis"/>
          <w:rFonts w:asciiTheme="minorHAnsi" w:eastAsia="Times New Roman" w:hAnsiTheme="minorHAnsi" w:cstheme="minorHAnsi"/>
          <w:i w:val="0"/>
          <w:iCs w:val="0"/>
          <w:color w:val="303030"/>
        </w:rPr>
        <w:t>Dubra</w:t>
      </w:r>
      <w:proofErr w:type="spellEnd"/>
      <w:r w:rsidRPr="005C15B4">
        <w:rPr>
          <w:rStyle w:val="Emphasis"/>
          <w:rFonts w:asciiTheme="minorHAnsi" w:eastAsia="Times New Roman" w:hAnsiTheme="minorHAnsi" w:cstheme="minorHAnsi"/>
          <w:i w:val="0"/>
          <w:iCs w:val="0"/>
          <w:color w:val="303030"/>
        </w:rPr>
        <w:t xml:space="preserve"> A, Carroll J. Repeatability of in vivo </w:t>
      </w:r>
      <w:proofErr w:type="spellStart"/>
      <w:r w:rsidRPr="005C15B4">
        <w:rPr>
          <w:rStyle w:val="Emphasis"/>
          <w:rFonts w:asciiTheme="minorHAnsi" w:eastAsia="Times New Roman" w:hAnsiTheme="minorHAnsi" w:cstheme="minorHAnsi"/>
          <w:i w:val="0"/>
          <w:iCs w:val="0"/>
          <w:color w:val="303030"/>
        </w:rPr>
        <w:t>parafoveal</w:t>
      </w:r>
      <w:proofErr w:type="spellEnd"/>
      <w:r w:rsidRPr="005C15B4">
        <w:rPr>
          <w:rStyle w:val="Emphasis"/>
          <w:rFonts w:asciiTheme="minorHAnsi" w:eastAsia="Times New Roman" w:hAnsiTheme="minorHAnsi" w:cstheme="minorHAnsi"/>
          <w:i w:val="0"/>
          <w:iCs w:val="0"/>
          <w:color w:val="303030"/>
        </w:rPr>
        <w:t xml:space="preserve"> cone density and spacing measurements. </w:t>
      </w:r>
      <w:proofErr w:type="spellStart"/>
      <w:r w:rsidRPr="005C15B4">
        <w:rPr>
          <w:rStyle w:val="apple-converted-space"/>
          <w:rFonts w:asciiTheme="minorHAnsi" w:eastAsia="Times New Roman" w:hAnsiTheme="minorHAnsi" w:cstheme="minorHAnsi"/>
          <w:color w:val="000000"/>
          <w:shd w:val="clear" w:color="auto" w:fill="FFFFFF"/>
        </w:rPr>
        <w:t>Optom</w:t>
      </w:r>
      <w:proofErr w:type="spellEnd"/>
      <w:r w:rsidRPr="005C15B4">
        <w:rPr>
          <w:rStyle w:val="apple-converted-space"/>
          <w:rFonts w:asciiTheme="minorHAnsi" w:eastAsia="Times New Roman" w:hAnsiTheme="minorHAnsi" w:cstheme="minorHAnsi"/>
          <w:color w:val="000000"/>
          <w:shd w:val="clear" w:color="auto" w:fill="FFFFFF"/>
        </w:rPr>
        <w:t xml:space="preserve"> Vis Sci. </w:t>
      </w:r>
      <w:r w:rsidRPr="005C15B4">
        <w:rPr>
          <w:rFonts w:asciiTheme="minorHAnsi" w:eastAsia="Times New Roman" w:hAnsiTheme="minorHAnsi" w:cstheme="minorHAnsi"/>
          <w:color w:val="000000"/>
          <w:shd w:val="clear" w:color="auto" w:fill="FFFFFF"/>
        </w:rPr>
        <w:t>2012 May</w:t>
      </w:r>
      <w:proofErr w:type="gramStart"/>
      <w:r w:rsidRPr="005C15B4">
        <w:rPr>
          <w:rFonts w:asciiTheme="minorHAnsi" w:eastAsia="Times New Roman" w:hAnsiTheme="minorHAnsi" w:cstheme="minorHAnsi"/>
          <w:color w:val="000000"/>
          <w:shd w:val="clear" w:color="auto" w:fill="FFFFFF"/>
        </w:rPr>
        <w:t>;89</w:t>
      </w:r>
      <w:proofErr w:type="gramEnd"/>
      <w:r w:rsidRPr="005C15B4">
        <w:rPr>
          <w:rFonts w:asciiTheme="minorHAnsi" w:eastAsia="Times New Roman" w:hAnsiTheme="minorHAnsi" w:cstheme="minorHAnsi"/>
          <w:color w:val="000000"/>
          <w:shd w:val="clear" w:color="auto" w:fill="FFFFFF"/>
        </w:rPr>
        <w:t>(5):632-43.</w:t>
      </w:r>
    </w:p>
    <w:p w14:paraId="034DE6E0" w14:textId="36B1C929" w:rsidR="005C15B4" w:rsidRDefault="00BD3B89" w:rsidP="005C15B4">
      <w:pPr>
        <w:rPr>
          <w:rFonts w:asciiTheme="minorHAnsi" w:eastAsia="Times New Roman" w:hAnsiTheme="minorHAnsi" w:cstheme="minorHAnsi"/>
          <w:color w:val="1C1C1C"/>
        </w:rPr>
      </w:pPr>
      <w:r>
        <w:rPr>
          <w:rFonts w:asciiTheme="minorHAnsi" w:eastAsia="Times New Roman" w:hAnsiTheme="minorHAnsi" w:cstheme="minorHAnsi"/>
        </w:rPr>
        <w:t>16</w:t>
      </w:r>
      <w:r w:rsidR="005C15B4" w:rsidRPr="005C15B4">
        <w:rPr>
          <w:rFonts w:asciiTheme="minorHAnsi" w:eastAsia="Times New Roman" w:hAnsiTheme="minorHAnsi" w:cstheme="minorHAnsi"/>
        </w:rPr>
        <w:t xml:space="preserve">. </w:t>
      </w:r>
      <w:proofErr w:type="spellStart"/>
      <w:r w:rsidR="005C15B4" w:rsidRPr="005C15B4">
        <w:rPr>
          <w:rFonts w:asciiTheme="minorHAnsi" w:hAnsiTheme="minorHAnsi" w:cstheme="minorHAnsi"/>
          <w:color w:val="1C1C1C"/>
        </w:rPr>
        <w:t>Giannini</w:t>
      </w:r>
      <w:proofErr w:type="spellEnd"/>
      <w:r w:rsidR="005C15B4" w:rsidRPr="005C15B4">
        <w:rPr>
          <w:rFonts w:asciiTheme="minorHAnsi" w:hAnsiTheme="minorHAnsi" w:cstheme="minorHAnsi"/>
          <w:color w:val="1C1C1C"/>
        </w:rPr>
        <w:t xml:space="preserve"> D, Lombardo G, </w:t>
      </w:r>
      <w:proofErr w:type="spellStart"/>
      <w:r w:rsidR="005C15B4" w:rsidRPr="005C15B4">
        <w:rPr>
          <w:rFonts w:asciiTheme="minorHAnsi" w:hAnsiTheme="minorHAnsi" w:cstheme="minorHAnsi"/>
          <w:color w:val="1C1C1C"/>
        </w:rPr>
        <w:t>Mariotti</w:t>
      </w:r>
      <w:proofErr w:type="spellEnd"/>
      <w:r w:rsidR="005C15B4" w:rsidRPr="005C15B4">
        <w:rPr>
          <w:rFonts w:asciiTheme="minorHAnsi" w:hAnsiTheme="minorHAnsi" w:cstheme="minorHAnsi"/>
          <w:color w:val="1C1C1C"/>
        </w:rPr>
        <w:t xml:space="preserve"> L, Devaney N, </w:t>
      </w:r>
      <w:proofErr w:type="spellStart"/>
      <w:r w:rsidR="005C15B4" w:rsidRPr="005C15B4">
        <w:rPr>
          <w:rFonts w:asciiTheme="minorHAnsi" w:hAnsiTheme="minorHAnsi" w:cstheme="minorHAnsi"/>
          <w:color w:val="1C1C1C"/>
        </w:rPr>
        <w:t>Serrao</w:t>
      </w:r>
      <w:proofErr w:type="spellEnd"/>
      <w:r w:rsidR="005C15B4" w:rsidRPr="005C15B4">
        <w:rPr>
          <w:rFonts w:asciiTheme="minorHAnsi" w:hAnsiTheme="minorHAnsi" w:cstheme="minorHAnsi"/>
          <w:color w:val="1C1C1C"/>
        </w:rPr>
        <w:t xml:space="preserve"> S, Lombardo M. Reliability and Agreement Between Metrics of Cone Spacing in Adaptive Optics Images of the Human Retinal Photoreceptor Mosaic. </w:t>
      </w:r>
      <w:r w:rsidR="005C15B4" w:rsidRPr="005C15B4">
        <w:rPr>
          <w:rFonts w:asciiTheme="minorHAnsi" w:eastAsia="Times New Roman" w:hAnsiTheme="minorHAnsi" w:cstheme="minorHAnsi"/>
          <w:color w:val="1C1C1C"/>
        </w:rPr>
        <w:t>Investigative Ophthalmology &amp; Visual Science June 2017, Vol.58, 3127-3137.</w:t>
      </w:r>
    </w:p>
    <w:p w14:paraId="559F2942" w14:textId="1DA3053D" w:rsidR="00AD550E" w:rsidRPr="00AD550E" w:rsidRDefault="00BD3B89" w:rsidP="00AD550E">
      <w:pPr>
        <w:rPr>
          <w:rFonts w:asciiTheme="minorHAnsi" w:hAnsiTheme="minorHAnsi" w:cstheme="minorHAnsi"/>
          <w:color w:val="000000"/>
        </w:rPr>
      </w:pPr>
      <w:r>
        <w:rPr>
          <w:rFonts w:asciiTheme="minorHAnsi" w:hAnsiTheme="minorHAnsi" w:cstheme="minorHAnsi"/>
          <w:color w:val="000000"/>
        </w:rPr>
        <w:t>17</w:t>
      </w:r>
      <w:r w:rsidR="00AD550E">
        <w:rPr>
          <w:rFonts w:asciiTheme="minorHAnsi" w:hAnsiTheme="minorHAnsi" w:cstheme="minorHAnsi"/>
          <w:color w:val="000000"/>
        </w:rPr>
        <w:t xml:space="preserve">. </w:t>
      </w:r>
      <w:proofErr w:type="spellStart"/>
      <w:r w:rsidR="00AD550E" w:rsidRPr="00AD550E">
        <w:rPr>
          <w:rFonts w:asciiTheme="minorHAnsi" w:hAnsiTheme="minorHAnsi" w:cstheme="minorHAnsi"/>
          <w:color w:val="000000"/>
        </w:rPr>
        <w:t>Muthiah</w:t>
      </w:r>
      <w:proofErr w:type="spellEnd"/>
      <w:r w:rsidR="00AD550E" w:rsidRPr="00AD550E">
        <w:rPr>
          <w:rFonts w:asciiTheme="minorHAnsi" w:hAnsiTheme="minorHAnsi" w:cstheme="minorHAnsi"/>
          <w:color w:val="000000"/>
        </w:rPr>
        <w:t xml:space="preserve"> MN,</w:t>
      </w:r>
      <w:r w:rsidR="00AD550E" w:rsidRPr="00AD550E">
        <w:rPr>
          <w:rStyle w:val="apple-converted-space"/>
          <w:rFonts w:asciiTheme="minorHAnsi" w:hAnsiTheme="minorHAnsi" w:cstheme="minorHAnsi"/>
          <w:color w:val="000000"/>
        </w:rPr>
        <w:t> </w:t>
      </w:r>
      <w:proofErr w:type="spellStart"/>
      <w:r w:rsidR="00AD550E" w:rsidRPr="00AD550E">
        <w:rPr>
          <w:rFonts w:asciiTheme="minorHAnsi" w:hAnsiTheme="minorHAnsi" w:cstheme="minorHAnsi"/>
          <w:color w:val="000000"/>
        </w:rPr>
        <w:t>Gias</w:t>
      </w:r>
      <w:proofErr w:type="spellEnd"/>
      <w:r w:rsidR="00AD550E" w:rsidRPr="00AD550E">
        <w:rPr>
          <w:rFonts w:asciiTheme="minorHAnsi" w:hAnsiTheme="minorHAnsi" w:cstheme="minorHAnsi"/>
          <w:color w:val="000000"/>
        </w:rPr>
        <w:t xml:space="preserve"> C,</w:t>
      </w:r>
      <w:r w:rsidR="00AD550E" w:rsidRPr="00AD550E">
        <w:rPr>
          <w:rStyle w:val="apple-converted-space"/>
          <w:rFonts w:asciiTheme="minorHAnsi" w:hAnsiTheme="minorHAnsi" w:cstheme="minorHAnsi"/>
          <w:color w:val="000000"/>
        </w:rPr>
        <w:t> </w:t>
      </w:r>
      <w:r w:rsidR="00AD550E" w:rsidRPr="00AD550E">
        <w:rPr>
          <w:rFonts w:asciiTheme="minorHAnsi" w:hAnsiTheme="minorHAnsi" w:cstheme="minorHAnsi"/>
          <w:color w:val="000000"/>
        </w:rPr>
        <w:t>Chen FK,</w:t>
      </w:r>
      <w:r w:rsidR="00AD550E" w:rsidRPr="00AD550E">
        <w:rPr>
          <w:rStyle w:val="apple-converted-space"/>
          <w:rFonts w:asciiTheme="minorHAnsi" w:hAnsiTheme="minorHAnsi" w:cstheme="minorHAnsi"/>
          <w:color w:val="000000"/>
        </w:rPr>
        <w:t> </w:t>
      </w:r>
      <w:proofErr w:type="spellStart"/>
      <w:r w:rsidR="00AD550E" w:rsidRPr="00AD550E">
        <w:rPr>
          <w:rFonts w:asciiTheme="minorHAnsi" w:hAnsiTheme="minorHAnsi" w:cstheme="minorHAnsi"/>
          <w:color w:val="000000"/>
        </w:rPr>
        <w:t>Zhong</w:t>
      </w:r>
      <w:proofErr w:type="spellEnd"/>
      <w:r w:rsidR="00AD550E" w:rsidRPr="00AD550E">
        <w:rPr>
          <w:rFonts w:asciiTheme="minorHAnsi" w:hAnsiTheme="minorHAnsi" w:cstheme="minorHAnsi"/>
          <w:color w:val="000000"/>
        </w:rPr>
        <w:t xml:space="preserve"> J,</w:t>
      </w:r>
      <w:r w:rsidR="00AD550E" w:rsidRPr="00AD550E">
        <w:rPr>
          <w:rStyle w:val="apple-converted-space"/>
          <w:rFonts w:asciiTheme="minorHAnsi" w:hAnsiTheme="minorHAnsi" w:cstheme="minorHAnsi"/>
          <w:color w:val="000000"/>
        </w:rPr>
        <w:t> </w:t>
      </w:r>
      <w:r w:rsidR="00AD550E" w:rsidRPr="00AD550E">
        <w:rPr>
          <w:rFonts w:asciiTheme="minorHAnsi" w:hAnsiTheme="minorHAnsi" w:cstheme="minorHAnsi"/>
          <w:color w:val="000000"/>
        </w:rPr>
        <w:t>McClelland Z,</w:t>
      </w:r>
      <w:r w:rsidR="00AD550E" w:rsidRPr="00AD550E">
        <w:rPr>
          <w:rStyle w:val="apple-converted-space"/>
          <w:rFonts w:asciiTheme="minorHAnsi" w:hAnsiTheme="minorHAnsi" w:cstheme="minorHAnsi"/>
          <w:color w:val="000000"/>
        </w:rPr>
        <w:t> </w:t>
      </w:r>
      <w:proofErr w:type="spellStart"/>
      <w:r w:rsidR="00AD550E" w:rsidRPr="00AD550E">
        <w:rPr>
          <w:rFonts w:asciiTheme="minorHAnsi" w:hAnsiTheme="minorHAnsi" w:cstheme="minorHAnsi"/>
          <w:color w:val="000000"/>
        </w:rPr>
        <w:t>Sallo</w:t>
      </w:r>
      <w:proofErr w:type="spellEnd"/>
      <w:r w:rsidR="00AD550E" w:rsidRPr="00AD550E">
        <w:rPr>
          <w:rFonts w:asciiTheme="minorHAnsi" w:hAnsiTheme="minorHAnsi" w:cstheme="minorHAnsi"/>
          <w:color w:val="000000"/>
        </w:rPr>
        <w:t xml:space="preserve"> FB,</w:t>
      </w:r>
      <w:r w:rsidR="00AD550E" w:rsidRPr="00AD550E">
        <w:rPr>
          <w:rStyle w:val="apple-converted-space"/>
          <w:rFonts w:asciiTheme="minorHAnsi" w:hAnsiTheme="minorHAnsi" w:cstheme="minorHAnsi"/>
          <w:color w:val="000000"/>
        </w:rPr>
        <w:t> </w:t>
      </w:r>
      <w:proofErr w:type="spellStart"/>
      <w:r w:rsidR="00AD550E" w:rsidRPr="00AD550E">
        <w:rPr>
          <w:rFonts w:asciiTheme="minorHAnsi" w:hAnsiTheme="minorHAnsi" w:cstheme="minorHAnsi"/>
          <w:color w:val="000000"/>
        </w:rPr>
        <w:t>Peto</w:t>
      </w:r>
      <w:proofErr w:type="spellEnd"/>
      <w:r w:rsidR="00AD550E" w:rsidRPr="00AD550E">
        <w:rPr>
          <w:rFonts w:asciiTheme="minorHAnsi" w:hAnsiTheme="minorHAnsi" w:cstheme="minorHAnsi"/>
          <w:color w:val="000000"/>
        </w:rPr>
        <w:t xml:space="preserve"> T,</w:t>
      </w:r>
      <w:r w:rsidR="00AD550E" w:rsidRPr="00AD550E">
        <w:rPr>
          <w:rStyle w:val="apple-converted-space"/>
          <w:rFonts w:asciiTheme="minorHAnsi" w:hAnsiTheme="minorHAnsi" w:cstheme="minorHAnsi"/>
          <w:color w:val="000000"/>
        </w:rPr>
        <w:t> </w:t>
      </w:r>
      <w:r w:rsidR="00AD550E" w:rsidRPr="00AD550E">
        <w:rPr>
          <w:rFonts w:asciiTheme="minorHAnsi" w:hAnsiTheme="minorHAnsi" w:cstheme="minorHAnsi"/>
          <w:color w:val="000000"/>
        </w:rPr>
        <w:t>Coffey PJ,</w:t>
      </w:r>
      <w:r w:rsidR="00AD550E" w:rsidRPr="00AD550E">
        <w:rPr>
          <w:rStyle w:val="apple-converted-space"/>
          <w:rFonts w:asciiTheme="minorHAnsi" w:hAnsiTheme="minorHAnsi" w:cstheme="minorHAnsi"/>
          <w:color w:val="000000"/>
        </w:rPr>
        <w:t> </w:t>
      </w:r>
      <w:r w:rsidR="00AD550E" w:rsidRPr="00AD550E">
        <w:rPr>
          <w:rFonts w:asciiTheme="minorHAnsi" w:hAnsiTheme="minorHAnsi" w:cstheme="minorHAnsi"/>
          <w:color w:val="000000"/>
        </w:rPr>
        <w:t xml:space="preserve">da Cruz L. Cone photoreceptor definition on adaptive optics retinal imaging. Br J </w:t>
      </w:r>
      <w:proofErr w:type="spellStart"/>
      <w:r w:rsidR="00AD550E" w:rsidRPr="00AD550E">
        <w:rPr>
          <w:rFonts w:asciiTheme="minorHAnsi" w:hAnsiTheme="minorHAnsi" w:cstheme="minorHAnsi"/>
          <w:color w:val="000000"/>
        </w:rPr>
        <w:t>Ophthalmol</w:t>
      </w:r>
      <w:proofErr w:type="spellEnd"/>
      <w:r w:rsidR="00AD550E" w:rsidRPr="00AD550E">
        <w:rPr>
          <w:rFonts w:asciiTheme="minorHAnsi" w:hAnsiTheme="minorHAnsi" w:cstheme="minorHAnsi"/>
          <w:color w:val="000000"/>
        </w:rPr>
        <w:t>.</w:t>
      </w:r>
      <w:r w:rsidR="00AD550E" w:rsidRPr="00AD550E">
        <w:rPr>
          <w:rStyle w:val="apple-converted-space"/>
          <w:rFonts w:asciiTheme="minorHAnsi" w:hAnsiTheme="minorHAnsi" w:cstheme="minorHAnsi"/>
          <w:color w:val="000000"/>
        </w:rPr>
        <w:t> </w:t>
      </w:r>
      <w:r w:rsidR="00AD550E" w:rsidRPr="00AD550E">
        <w:rPr>
          <w:rFonts w:asciiTheme="minorHAnsi" w:hAnsiTheme="minorHAnsi" w:cstheme="minorHAnsi"/>
          <w:color w:val="000000"/>
        </w:rPr>
        <w:t>2014 Aug</w:t>
      </w:r>
      <w:proofErr w:type="gramStart"/>
      <w:r w:rsidR="00AD550E" w:rsidRPr="00AD550E">
        <w:rPr>
          <w:rFonts w:asciiTheme="minorHAnsi" w:hAnsiTheme="minorHAnsi" w:cstheme="minorHAnsi"/>
          <w:color w:val="000000"/>
        </w:rPr>
        <w:t>;98</w:t>
      </w:r>
      <w:proofErr w:type="gramEnd"/>
      <w:r w:rsidR="00AD550E" w:rsidRPr="00AD550E">
        <w:rPr>
          <w:rFonts w:asciiTheme="minorHAnsi" w:hAnsiTheme="minorHAnsi" w:cstheme="minorHAnsi"/>
          <w:color w:val="000000"/>
        </w:rPr>
        <w:t>(8):1073-9.</w:t>
      </w:r>
    </w:p>
    <w:p w14:paraId="078F6B8A" w14:textId="096DB31A" w:rsidR="005C15B4" w:rsidRPr="005C15B4" w:rsidRDefault="00BD3B89" w:rsidP="005C15B4">
      <w:pPr>
        <w:rPr>
          <w:rFonts w:asciiTheme="minorHAnsi" w:hAnsiTheme="minorHAnsi" w:cstheme="minorHAnsi"/>
        </w:rPr>
      </w:pPr>
      <w:r>
        <w:rPr>
          <w:rFonts w:asciiTheme="minorHAnsi" w:eastAsia="Times New Roman" w:hAnsiTheme="minorHAnsi" w:cstheme="minorHAnsi"/>
          <w:color w:val="1C1C1C"/>
        </w:rPr>
        <w:lastRenderedPageBreak/>
        <w:t>18</w:t>
      </w:r>
      <w:r w:rsidR="005C15B4" w:rsidRPr="005C15B4">
        <w:rPr>
          <w:rFonts w:asciiTheme="minorHAnsi" w:eastAsia="Times New Roman" w:hAnsiTheme="minorHAnsi" w:cstheme="minorHAnsi"/>
          <w:color w:val="1C1C1C"/>
        </w:rPr>
        <w:t xml:space="preserve">. </w:t>
      </w:r>
      <w:r w:rsidR="005C15B4" w:rsidRPr="005C15B4">
        <w:rPr>
          <w:rFonts w:asciiTheme="minorHAnsi" w:hAnsiTheme="minorHAnsi" w:cstheme="minorHAnsi"/>
          <w:bCs/>
        </w:rPr>
        <w:t>Gale MJ,</w:t>
      </w:r>
      <w:r w:rsidR="005C15B4" w:rsidRPr="005C15B4">
        <w:rPr>
          <w:rFonts w:asciiTheme="minorHAnsi" w:hAnsiTheme="minorHAnsi" w:cstheme="minorHAnsi"/>
        </w:rPr>
        <w:t xml:space="preserve"> Feng S, Titus HE, Smith TB, Pennesi ME. Interpretation of Flood-Illuminated Adaptive Optics in Subjects with Retinitis pigmentosa. </w:t>
      </w:r>
      <w:r w:rsidR="005C15B4" w:rsidRPr="005C15B4">
        <w:rPr>
          <w:rFonts w:asciiTheme="minorHAnsi" w:eastAsiaTheme="minorEastAsia" w:hAnsiTheme="minorHAnsi" w:cstheme="minorHAnsi"/>
          <w:iCs/>
        </w:rPr>
        <w:t>Advances in Experimental Medicine and Biology</w:t>
      </w:r>
      <w:r w:rsidR="005C15B4" w:rsidRPr="005C15B4">
        <w:rPr>
          <w:rFonts w:asciiTheme="minorHAnsi" w:eastAsiaTheme="minorEastAsia" w:hAnsiTheme="minorHAnsi" w:cstheme="minorHAnsi"/>
        </w:rPr>
        <w:t xml:space="preserve"> (vol. 854)</w:t>
      </w:r>
      <w:r w:rsidR="005C15B4" w:rsidRPr="005C15B4">
        <w:rPr>
          <w:rFonts w:asciiTheme="minorHAnsi" w:eastAsiaTheme="minorEastAsia" w:hAnsiTheme="minorHAnsi" w:cstheme="minorHAnsi"/>
          <w:iCs/>
        </w:rPr>
        <w:t>.</w:t>
      </w:r>
      <w:r w:rsidR="005C15B4" w:rsidRPr="005C15B4">
        <w:rPr>
          <w:rFonts w:asciiTheme="minorHAnsi" w:eastAsiaTheme="minorEastAsia" w:hAnsiTheme="minorHAnsi" w:cstheme="minorHAnsi"/>
        </w:rPr>
        <w:t xml:space="preserve"> Springer New York LLC. 2016 Oct 1.</w:t>
      </w:r>
    </w:p>
    <w:p w14:paraId="789A3A50" w14:textId="305EDD6A" w:rsidR="00376B99" w:rsidRPr="00376B99" w:rsidRDefault="00376B99" w:rsidP="00376B99">
      <w:pPr>
        <w:spacing w:line="348" w:lineRule="atLeast"/>
        <w:rPr>
          <w:rFonts w:asciiTheme="minorHAnsi" w:hAnsiTheme="minorHAnsi" w:cstheme="minorHAnsi"/>
          <w:color w:val="000000"/>
        </w:rPr>
      </w:pPr>
      <w:r w:rsidRPr="00376B99">
        <w:rPr>
          <w:rStyle w:val="highlight"/>
          <w:rFonts w:asciiTheme="minorHAnsi" w:hAnsiTheme="minorHAnsi" w:cstheme="minorHAnsi"/>
          <w:color w:val="000000"/>
        </w:rPr>
        <w:t xml:space="preserve">19. Li KY, </w:t>
      </w:r>
      <w:proofErr w:type="spellStart"/>
      <w:r w:rsidRPr="00376B99">
        <w:rPr>
          <w:rStyle w:val="highlight"/>
          <w:rFonts w:asciiTheme="minorHAnsi" w:hAnsiTheme="minorHAnsi" w:cstheme="minorHAnsi"/>
          <w:color w:val="000000"/>
        </w:rPr>
        <w:t>Roorda</w:t>
      </w:r>
      <w:proofErr w:type="spellEnd"/>
      <w:r w:rsidRPr="00376B99">
        <w:rPr>
          <w:rStyle w:val="highlight"/>
          <w:rFonts w:asciiTheme="minorHAnsi" w:hAnsiTheme="minorHAnsi" w:cstheme="minorHAnsi"/>
          <w:color w:val="000000"/>
        </w:rPr>
        <w:t xml:space="preserve"> A. Automated</w:t>
      </w:r>
      <w:r w:rsidRPr="00376B99">
        <w:rPr>
          <w:rStyle w:val="apple-converted-space"/>
          <w:rFonts w:asciiTheme="minorHAnsi" w:hAnsiTheme="minorHAnsi" w:cstheme="minorHAnsi"/>
          <w:color w:val="000000"/>
        </w:rPr>
        <w:t> </w:t>
      </w:r>
      <w:r w:rsidRPr="00376B99">
        <w:rPr>
          <w:rStyle w:val="highlight"/>
          <w:rFonts w:asciiTheme="minorHAnsi" w:hAnsiTheme="minorHAnsi" w:cstheme="minorHAnsi"/>
          <w:color w:val="000000"/>
        </w:rPr>
        <w:t>identification</w:t>
      </w:r>
      <w:r w:rsidRPr="00376B99">
        <w:rPr>
          <w:rStyle w:val="apple-converted-space"/>
          <w:rFonts w:asciiTheme="minorHAnsi" w:hAnsiTheme="minorHAnsi" w:cstheme="minorHAnsi"/>
          <w:color w:val="000000"/>
        </w:rPr>
        <w:t> </w:t>
      </w:r>
      <w:r w:rsidRPr="00376B99">
        <w:rPr>
          <w:rFonts w:asciiTheme="minorHAnsi" w:hAnsiTheme="minorHAnsi" w:cstheme="minorHAnsi"/>
          <w:color w:val="000000"/>
        </w:rPr>
        <w:t>of</w:t>
      </w:r>
      <w:r w:rsidRPr="00376B99">
        <w:rPr>
          <w:rStyle w:val="apple-converted-space"/>
          <w:rFonts w:asciiTheme="minorHAnsi" w:hAnsiTheme="minorHAnsi" w:cstheme="minorHAnsi"/>
          <w:color w:val="000000"/>
        </w:rPr>
        <w:t> </w:t>
      </w:r>
      <w:r w:rsidRPr="00376B99">
        <w:rPr>
          <w:rStyle w:val="highlight"/>
          <w:rFonts w:asciiTheme="minorHAnsi" w:hAnsiTheme="minorHAnsi" w:cstheme="minorHAnsi"/>
          <w:color w:val="000000"/>
        </w:rPr>
        <w:t>cone</w:t>
      </w:r>
      <w:r w:rsidRPr="00376B99">
        <w:rPr>
          <w:rStyle w:val="apple-converted-space"/>
          <w:rFonts w:asciiTheme="minorHAnsi" w:hAnsiTheme="minorHAnsi" w:cstheme="minorHAnsi"/>
          <w:color w:val="000000"/>
        </w:rPr>
        <w:t> </w:t>
      </w:r>
      <w:r>
        <w:rPr>
          <w:rFonts w:asciiTheme="minorHAnsi" w:hAnsiTheme="minorHAnsi" w:cstheme="minorHAnsi"/>
          <w:color w:val="000000"/>
        </w:rPr>
        <w:t xml:space="preserve">photoreceptors in adaptive optics retinal images. </w:t>
      </w:r>
      <w:r w:rsidRPr="00376B99">
        <w:rPr>
          <w:rStyle w:val="apple-converted-space"/>
          <w:rFonts w:asciiTheme="minorHAnsi" w:hAnsiTheme="minorHAnsi" w:cstheme="minorHAnsi"/>
          <w:color w:val="000000"/>
        </w:rPr>
        <w:t xml:space="preserve">J Opt </w:t>
      </w:r>
      <w:proofErr w:type="spellStart"/>
      <w:r w:rsidRPr="00376B99">
        <w:rPr>
          <w:rStyle w:val="apple-converted-space"/>
          <w:rFonts w:asciiTheme="minorHAnsi" w:hAnsiTheme="minorHAnsi" w:cstheme="minorHAnsi"/>
          <w:color w:val="000000"/>
        </w:rPr>
        <w:t>Soc</w:t>
      </w:r>
      <w:proofErr w:type="spellEnd"/>
      <w:r w:rsidRPr="00376B99">
        <w:rPr>
          <w:rStyle w:val="apple-converted-space"/>
          <w:rFonts w:asciiTheme="minorHAnsi" w:hAnsiTheme="minorHAnsi" w:cstheme="minorHAnsi"/>
          <w:color w:val="000000"/>
        </w:rPr>
        <w:t xml:space="preserve"> AM A Opt Image </w:t>
      </w:r>
      <w:proofErr w:type="spellStart"/>
      <w:r w:rsidRPr="00376B99">
        <w:rPr>
          <w:rStyle w:val="apple-converted-space"/>
          <w:rFonts w:asciiTheme="minorHAnsi" w:hAnsiTheme="minorHAnsi" w:cstheme="minorHAnsi"/>
          <w:color w:val="000000"/>
        </w:rPr>
        <w:t>Sci</w:t>
      </w:r>
      <w:proofErr w:type="spellEnd"/>
      <w:r w:rsidRPr="00376B99">
        <w:rPr>
          <w:rStyle w:val="apple-converted-space"/>
          <w:rFonts w:asciiTheme="minorHAnsi" w:hAnsiTheme="minorHAnsi" w:cstheme="minorHAnsi"/>
          <w:color w:val="000000"/>
        </w:rPr>
        <w:t xml:space="preserve"> Vis. </w:t>
      </w:r>
      <w:r w:rsidRPr="00376B99">
        <w:rPr>
          <w:rFonts w:asciiTheme="minorHAnsi" w:hAnsiTheme="minorHAnsi" w:cstheme="minorHAnsi"/>
          <w:color w:val="000000"/>
        </w:rPr>
        <w:t>2007 May</w:t>
      </w:r>
      <w:proofErr w:type="gramStart"/>
      <w:r w:rsidRPr="00376B99">
        <w:rPr>
          <w:rFonts w:asciiTheme="minorHAnsi" w:hAnsiTheme="minorHAnsi" w:cstheme="minorHAnsi"/>
          <w:color w:val="000000"/>
        </w:rPr>
        <w:t>;24</w:t>
      </w:r>
      <w:proofErr w:type="gramEnd"/>
      <w:r w:rsidRPr="00376B99">
        <w:rPr>
          <w:rFonts w:asciiTheme="minorHAnsi" w:hAnsiTheme="minorHAnsi" w:cstheme="minorHAnsi"/>
          <w:color w:val="000000"/>
        </w:rPr>
        <w:t>(5):1358-63.</w:t>
      </w:r>
    </w:p>
    <w:p w14:paraId="111B1624" w14:textId="741AB328" w:rsidR="00376B99" w:rsidRPr="00376B99" w:rsidRDefault="00376B99" w:rsidP="00376B99">
      <w:pPr>
        <w:spacing w:line="348" w:lineRule="atLeast"/>
        <w:rPr>
          <w:rFonts w:asciiTheme="minorHAnsi" w:hAnsiTheme="minorHAnsi" w:cstheme="minorHAnsi"/>
          <w:color w:val="000000"/>
        </w:rPr>
      </w:pPr>
      <w:r w:rsidRPr="00376B99">
        <w:rPr>
          <w:rFonts w:asciiTheme="minorHAnsi" w:hAnsiTheme="minorHAnsi" w:cstheme="minorHAnsi"/>
          <w:color w:val="000000"/>
        </w:rPr>
        <w:t xml:space="preserve">20. </w:t>
      </w:r>
      <w:proofErr w:type="spellStart"/>
      <w:r w:rsidRPr="00376B99">
        <w:rPr>
          <w:rFonts w:asciiTheme="minorHAnsi" w:hAnsiTheme="minorHAnsi" w:cstheme="minorHAnsi"/>
          <w:color w:val="000000"/>
        </w:rPr>
        <w:t>Cunefare</w:t>
      </w:r>
      <w:proofErr w:type="spellEnd"/>
      <w:r w:rsidRPr="00376B99">
        <w:rPr>
          <w:rFonts w:asciiTheme="minorHAnsi" w:hAnsiTheme="minorHAnsi" w:cstheme="minorHAnsi"/>
          <w:color w:val="000000"/>
        </w:rPr>
        <w:t xml:space="preserve"> D, Fang L, Cooper RF, </w:t>
      </w:r>
      <w:proofErr w:type="spellStart"/>
      <w:r w:rsidRPr="00376B99">
        <w:rPr>
          <w:rFonts w:asciiTheme="minorHAnsi" w:hAnsiTheme="minorHAnsi" w:cstheme="minorHAnsi"/>
          <w:color w:val="000000"/>
        </w:rPr>
        <w:t>Dubra</w:t>
      </w:r>
      <w:proofErr w:type="spellEnd"/>
      <w:r w:rsidRPr="00376B99">
        <w:rPr>
          <w:rFonts w:asciiTheme="minorHAnsi" w:hAnsiTheme="minorHAnsi" w:cstheme="minorHAnsi"/>
          <w:color w:val="000000"/>
        </w:rPr>
        <w:t xml:space="preserve"> A, Carroll J, </w:t>
      </w:r>
      <w:proofErr w:type="spellStart"/>
      <w:r w:rsidRPr="00376B99">
        <w:rPr>
          <w:rFonts w:asciiTheme="minorHAnsi" w:hAnsiTheme="minorHAnsi" w:cstheme="minorHAnsi"/>
          <w:color w:val="000000"/>
        </w:rPr>
        <w:t>Farsiu</w:t>
      </w:r>
      <w:proofErr w:type="spellEnd"/>
      <w:r w:rsidRPr="00376B99">
        <w:rPr>
          <w:rFonts w:asciiTheme="minorHAnsi" w:hAnsiTheme="minorHAnsi" w:cstheme="minorHAnsi"/>
          <w:color w:val="000000"/>
        </w:rPr>
        <w:t xml:space="preserve"> S. Open source software for automatic</w:t>
      </w:r>
      <w:r w:rsidRPr="00376B99">
        <w:rPr>
          <w:rStyle w:val="apple-converted-space"/>
          <w:rFonts w:asciiTheme="minorHAnsi" w:hAnsiTheme="minorHAnsi" w:cstheme="minorHAnsi"/>
          <w:color w:val="000000"/>
        </w:rPr>
        <w:t> </w:t>
      </w:r>
      <w:r w:rsidRPr="00376B99">
        <w:rPr>
          <w:rStyle w:val="highlight"/>
          <w:rFonts w:asciiTheme="minorHAnsi" w:hAnsiTheme="minorHAnsi" w:cstheme="minorHAnsi"/>
          <w:color w:val="000000"/>
        </w:rPr>
        <w:t>detection</w:t>
      </w:r>
      <w:r w:rsidRPr="00376B99">
        <w:rPr>
          <w:rStyle w:val="apple-converted-space"/>
          <w:rFonts w:asciiTheme="minorHAnsi" w:hAnsiTheme="minorHAnsi" w:cstheme="minorHAnsi"/>
          <w:color w:val="000000"/>
        </w:rPr>
        <w:t> </w:t>
      </w:r>
      <w:r w:rsidRPr="00376B99">
        <w:rPr>
          <w:rFonts w:asciiTheme="minorHAnsi" w:hAnsiTheme="minorHAnsi" w:cstheme="minorHAnsi"/>
          <w:color w:val="000000"/>
        </w:rPr>
        <w:t>of</w:t>
      </w:r>
      <w:r w:rsidRPr="00376B99">
        <w:rPr>
          <w:rStyle w:val="apple-converted-space"/>
          <w:rFonts w:asciiTheme="minorHAnsi" w:hAnsiTheme="minorHAnsi" w:cstheme="minorHAnsi"/>
          <w:color w:val="000000"/>
        </w:rPr>
        <w:t> </w:t>
      </w:r>
      <w:r w:rsidRPr="00376B99">
        <w:rPr>
          <w:rStyle w:val="highlight"/>
          <w:rFonts w:asciiTheme="minorHAnsi" w:hAnsiTheme="minorHAnsi" w:cstheme="minorHAnsi"/>
          <w:color w:val="000000"/>
        </w:rPr>
        <w:t>cone</w:t>
      </w:r>
      <w:r w:rsidRPr="00376B99">
        <w:rPr>
          <w:rStyle w:val="apple-converted-space"/>
          <w:rFonts w:asciiTheme="minorHAnsi" w:hAnsiTheme="minorHAnsi" w:cstheme="minorHAnsi"/>
          <w:color w:val="000000"/>
        </w:rPr>
        <w:t> </w:t>
      </w:r>
      <w:r w:rsidRPr="00376B99">
        <w:rPr>
          <w:rFonts w:asciiTheme="minorHAnsi" w:hAnsiTheme="minorHAnsi" w:cstheme="minorHAnsi"/>
          <w:color w:val="000000"/>
        </w:rPr>
        <w:t>photoreceptors in</w:t>
      </w:r>
      <w:r w:rsidRPr="00376B99">
        <w:rPr>
          <w:rStyle w:val="apple-converted-space"/>
          <w:rFonts w:asciiTheme="minorHAnsi" w:hAnsiTheme="minorHAnsi" w:cstheme="minorHAnsi"/>
          <w:color w:val="000000"/>
        </w:rPr>
        <w:t> </w:t>
      </w:r>
      <w:r w:rsidRPr="00376B99">
        <w:rPr>
          <w:rStyle w:val="highlight"/>
          <w:rFonts w:asciiTheme="minorHAnsi" w:hAnsiTheme="minorHAnsi" w:cstheme="minorHAnsi"/>
          <w:color w:val="000000"/>
        </w:rPr>
        <w:t>adaptive</w:t>
      </w:r>
      <w:r w:rsidRPr="00376B99">
        <w:rPr>
          <w:rStyle w:val="apple-converted-space"/>
          <w:rFonts w:asciiTheme="minorHAnsi" w:hAnsiTheme="minorHAnsi" w:cstheme="minorHAnsi"/>
          <w:color w:val="000000"/>
        </w:rPr>
        <w:t> </w:t>
      </w:r>
      <w:proofErr w:type="spellStart"/>
      <w:r w:rsidRPr="00376B99">
        <w:rPr>
          <w:rStyle w:val="highlight"/>
          <w:rFonts w:asciiTheme="minorHAnsi" w:hAnsiTheme="minorHAnsi" w:cstheme="minorHAnsi"/>
          <w:color w:val="000000"/>
        </w:rPr>
        <w:t>optics</w:t>
      </w:r>
      <w:r w:rsidRPr="00376B99">
        <w:rPr>
          <w:rFonts w:asciiTheme="minorHAnsi" w:hAnsiTheme="minorHAnsi" w:cstheme="minorHAnsi"/>
          <w:color w:val="000000"/>
        </w:rPr>
        <w:t>ophthalmoscopy</w:t>
      </w:r>
      <w:proofErr w:type="spellEnd"/>
      <w:r w:rsidRPr="00376B99">
        <w:rPr>
          <w:rFonts w:asciiTheme="minorHAnsi" w:hAnsiTheme="minorHAnsi" w:cstheme="minorHAnsi"/>
          <w:color w:val="000000"/>
        </w:rPr>
        <w:t xml:space="preserve"> using convolutional neural networks. </w:t>
      </w:r>
      <w:proofErr w:type="spellStart"/>
      <w:r w:rsidRPr="00376B99">
        <w:rPr>
          <w:rFonts w:asciiTheme="minorHAnsi" w:hAnsiTheme="minorHAnsi" w:cstheme="minorHAnsi"/>
          <w:color w:val="000000"/>
        </w:rPr>
        <w:t>Sci</w:t>
      </w:r>
      <w:proofErr w:type="spellEnd"/>
      <w:r w:rsidRPr="00376B99">
        <w:rPr>
          <w:rFonts w:asciiTheme="minorHAnsi" w:hAnsiTheme="minorHAnsi" w:cstheme="minorHAnsi"/>
          <w:color w:val="000000"/>
        </w:rPr>
        <w:t xml:space="preserve"> Rep. 2017 Jul 26</w:t>
      </w:r>
      <w:proofErr w:type="gramStart"/>
      <w:r w:rsidRPr="00376B99">
        <w:rPr>
          <w:rFonts w:asciiTheme="minorHAnsi" w:hAnsiTheme="minorHAnsi" w:cstheme="minorHAnsi"/>
          <w:color w:val="000000"/>
        </w:rPr>
        <w:t>;7</w:t>
      </w:r>
      <w:proofErr w:type="gramEnd"/>
      <w:r w:rsidRPr="00376B99">
        <w:rPr>
          <w:rFonts w:asciiTheme="minorHAnsi" w:hAnsiTheme="minorHAnsi" w:cstheme="minorHAnsi"/>
          <w:color w:val="000000"/>
        </w:rPr>
        <w:t>(1):6620.</w:t>
      </w:r>
    </w:p>
    <w:p w14:paraId="790908C5" w14:textId="0E5EAFF7" w:rsidR="00376B99" w:rsidRPr="00376B99" w:rsidRDefault="00376B99" w:rsidP="00376B99">
      <w:pPr>
        <w:spacing w:line="348" w:lineRule="atLeast"/>
        <w:rPr>
          <w:rFonts w:asciiTheme="minorHAnsi" w:hAnsiTheme="minorHAnsi" w:cstheme="minorHAnsi"/>
          <w:color w:val="000000"/>
        </w:rPr>
      </w:pPr>
      <w:r w:rsidRPr="00376B99">
        <w:rPr>
          <w:rStyle w:val="highlight"/>
          <w:rFonts w:asciiTheme="minorHAnsi" w:hAnsiTheme="minorHAnsi" w:cstheme="minorHAnsi"/>
          <w:color w:val="000000"/>
        </w:rPr>
        <w:t xml:space="preserve">21. Liu J, Jung H, </w:t>
      </w:r>
      <w:proofErr w:type="spellStart"/>
      <w:r w:rsidRPr="00376B99">
        <w:rPr>
          <w:rStyle w:val="highlight"/>
          <w:rFonts w:asciiTheme="minorHAnsi" w:hAnsiTheme="minorHAnsi" w:cstheme="minorHAnsi"/>
          <w:color w:val="000000"/>
        </w:rPr>
        <w:t>Dubra</w:t>
      </w:r>
      <w:proofErr w:type="spellEnd"/>
      <w:r w:rsidRPr="00376B99">
        <w:rPr>
          <w:rStyle w:val="highlight"/>
          <w:rFonts w:asciiTheme="minorHAnsi" w:hAnsiTheme="minorHAnsi" w:cstheme="minorHAnsi"/>
          <w:color w:val="000000"/>
        </w:rPr>
        <w:t xml:space="preserve"> A, Tam J. Automated</w:t>
      </w:r>
      <w:r w:rsidRPr="00376B99">
        <w:rPr>
          <w:rStyle w:val="apple-converted-space"/>
          <w:rFonts w:asciiTheme="minorHAnsi" w:hAnsiTheme="minorHAnsi" w:cstheme="minorHAnsi"/>
          <w:color w:val="000000"/>
        </w:rPr>
        <w:t> </w:t>
      </w:r>
      <w:r>
        <w:rPr>
          <w:rStyle w:val="apple-converted-space"/>
          <w:rFonts w:asciiTheme="minorHAnsi" w:hAnsiTheme="minorHAnsi" w:cstheme="minorHAnsi"/>
          <w:color w:val="000000"/>
        </w:rPr>
        <w:t>p</w:t>
      </w:r>
      <w:r w:rsidRPr="00376B99">
        <w:rPr>
          <w:rStyle w:val="highlight"/>
          <w:rFonts w:asciiTheme="minorHAnsi" w:hAnsiTheme="minorHAnsi" w:cstheme="minorHAnsi"/>
          <w:color w:val="000000"/>
        </w:rPr>
        <w:t>hotoreceptor</w:t>
      </w:r>
      <w:r w:rsidRPr="00376B99">
        <w:rPr>
          <w:rStyle w:val="apple-converted-space"/>
          <w:rFonts w:asciiTheme="minorHAnsi" w:hAnsiTheme="minorHAnsi" w:cstheme="minorHAnsi"/>
          <w:color w:val="000000"/>
        </w:rPr>
        <w:t> </w:t>
      </w:r>
      <w:r>
        <w:rPr>
          <w:rFonts w:asciiTheme="minorHAnsi" w:hAnsiTheme="minorHAnsi" w:cstheme="minorHAnsi"/>
          <w:color w:val="000000"/>
        </w:rPr>
        <w:t xml:space="preserve">cell identification on </w:t>
      </w:r>
      <w:proofErr w:type="spellStart"/>
      <w:r>
        <w:rPr>
          <w:rFonts w:asciiTheme="minorHAnsi" w:hAnsiTheme="minorHAnsi" w:cstheme="minorHAnsi"/>
          <w:color w:val="000000"/>
        </w:rPr>
        <w:t>n</w:t>
      </w:r>
      <w:r w:rsidRPr="00376B99">
        <w:rPr>
          <w:rFonts w:asciiTheme="minorHAnsi" w:hAnsiTheme="minorHAnsi" w:cstheme="minorHAnsi"/>
          <w:color w:val="000000"/>
        </w:rPr>
        <w:t>onconfocal</w:t>
      </w:r>
      <w:proofErr w:type="spellEnd"/>
      <w:r w:rsidRPr="00376B99">
        <w:rPr>
          <w:rStyle w:val="apple-converted-space"/>
          <w:rFonts w:asciiTheme="minorHAnsi" w:hAnsiTheme="minorHAnsi" w:cstheme="minorHAnsi"/>
          <w:color w:val="000000"/>
        </w:rPr>
        <w:t> </w:t>
      </w:r>
      <w:r>
        <w:rPr>
          <w:rStyle w:val="highlight"/>
          <w:rFonts w:asciiTheme="minorHAnsi" w:hAnsiTheme="minorHAnsi" w:cstheme="minorHAnsi"/>
          <w:color w:val="000000"/>
        </w:rPr>
        <w:t>a</w:t>
      </w:r>
      <w:r w:rsidRPr="00376B99">
        <w:rPr>
          <w:rStyle w:val="highlight"/>
          <w:rFonts w:asciiTheme="minorHAnsi" w:hAnsiTheme="minorHAnsi" w:cstheme="minorHAnsi"/>
          <w:color w:val="000000"/>
        </w:rPr>
        <w:t>daptive</w:t>
      </w:r>
      <w:r w:rsidRPr="00376B99">
        <w:rPr>
          <w:rStyle w:val="apple-converted-space"/>
          <w:rFonts w:asciiTheme="minorHAnsi" w:hAnsiTheme="minorHAnsi" w:cstheme="minorHAnsi"/>
          <w:color w:val="000000"/>
        </w:rPr>
        <w:t> </w:t>
      </w:r>
      <w:r>
        <w:rPr>
          <w:rStyle w:val="highlight"/>
          <w:rFonts w:asciiTheme="minorHAnsi" w:hAnsiTheme="minorHAnsi" w:cstheme="minorHAnsi"/>
          <w:color w:val="000000"/>
        </w:rPr>
        <w:t>o</w:t>
      </w:r>
      <w:r w:rsidRPr="00376B99">
        <w:rPr>
          <w:rStyle w:val="highlight"/>
          <w:rFonts w:asciiTheme="minorHAnsi" w:hAnsiTheme="minorHAnsi" w:cstheme="minorHAnsi"/>
          <w:color w:val="000000"/>
        </w:rPr>
        <w:t>ptics</w:t>
      </w:r>
      <w:r w:rsidRPr="00376B99">
        <w:rPr>
          <w:rStyle w:val="apple-converted-space"/>
          <w:rFonts w:asciiTheme="minorHAnsi" w:hAnsiTheme="minorHAnsi" w:cstheme="minorHAnsi"/>
          <w:color w:val="000000"/>
        </w:rPr>
        <w:t> </w:t>
      </w:r>
      <w:r>
        <w:rPr>
          <w:rFonts w:asciiTheme="minorHAnsi" w:hAnsiTheme="minorHAnsi" w:cstheme="minorHAnsi"/>
          <w:color w:val="000000"/>
        </w:rPr>
        <w:t>images using multiscale circular v</w:t>
      </w:r>
      <w:r w:rsidRPr="00376B99">
        <w:rPr>
          <w:rFonts w:asciiTheme="minorHAnsi" w:hAnsiTheme="minorHAnsi" w:cstheme="minorHAnsi"/>
          <w:color w:val="000000"/>
        </w:rPr>
        <w:t xml:space="preserve">oting. Invest </w:t>
      </w:r>
      <w:proofErr w:type="spellStart"/>
      <w:r w:rsidRPr="00376B99">
        <w:rPr>
          <w:rFonts w:asciiTheme="minorHAnsi" w:hAnsiTheme="minorHAnsi" w:cstheme="minorHAnsi"/>
          <w:color w:val="000000"/>
        </w:rPr>
        <w:t>Ophthalmol</w:t>
      </w:r>
      <w:proofErr w:type="spellEnd"/>
      <w:r w:rsidRPr="00376B99">
        <w:rPr>
          <w:rFonts w:asciiTheme="minorHAnsi" w:hAnsiTheme="minorHAnsi" w:cstheme="minorHAnsi"/>
          <w:color w:val="000000"/>
        </w:rPr>
        <w:t xml:space="preserve"> Vis Sci. 2017 Sep 1</w:t>
      </w:r>
      <w:proofErr w:type="gramStart"/>
      <w:r w:rsidRPr="00376B99">
        <w:rPr>
          <w:rFonts w:asciiTheme="minorHAnsi" w:hAnsiTheme="minorHAnsi" w:cstheme="minorHAnsi"/>
          <w:color w:val="000000"/>
        </w:rPr>
        <w:t>;58</w:t>
      </w:r>
      <w:proofErr w:type="gramEnd"/>
      <w:r w:rsidRPr="00376B99">
        <w:rPr>
          <w:rFonts w:asciiTheme="minorHAnsi" w:hAnsiTheme="minorHAnsi" w:cstheme="minorHAnsi"/>
          <w:color w:val="000000"/>
        </w:rPr>
        <w:t>(11):4477-4489.</w:t>
      </w:r>
    </w:p>
    <w:p w14:paraId="0DE9BACC" w14:textId="08B3190E" w:rsidR="00F91B58" w:rsidRPr="00F91B58" w:rsidRDefault="00376B99" w:rsidP="00F91B58">
      <w:pPr>
        <w:rPr>
          <w:rFonts w:asciiTheme="minorHAnsi" w:hAnsiTheme="minorHAnsi" w:cstheme="minorHAnsi"/>
          <w:color w:val="000000"/>
        </w:rPr>
      </w:pPr>
      <w:r>
        <w:rPr>
          <w:rFonts w:asciiTheme="minorHAnsi" w:eastAsia="Times New Roman" w:hAnsiTheme="minorHAnsi" w:cstheme="minorHAnsi"/>
        </w:rPr>
        <w:t>22</w:t>
      </w:r>
      <w:r w:rsidR="00C1667F">
        <w:rPr>
          <w:rFonts w:asciiTheme="minorHAnsi" w:eastAsia="Times New Roman" w:hAnsiTheme="minorHAnsi" w:cstheme="minorHAnsi"/>
        </w:rPr>
        <w:t xml:space="preserve">. </w:t>
      </w:r>
      <w:proofErr w:type="spellStart"/>
      <w:r w:rsidR="00F91B58" w:rsidRPr="00F91B58">
        <w:rPr>
          <w:rFonts w:asciiTheme="minorHAnsi" w:hAnsiTheme="minorHAnsi" w:cstheme="minorHAnsi"/>
          <w:color w:val="000000"/>
        </w:rPr>
        <w:t>Makiyama</w:t>
      </w:r>
      <w:proofErr w:type="spellEnd"/>
      <w:r w:rsidR="00F91B58" w:rsidRPr="00F91B58">
        <w:rPr>
          <w:rFonts w:asciiTheme="minorHAnsi" w:hAnsiTheme="minorHAnsi" w:cstheme="minorHAnsi"/>
          <w:color w:val="000000"/>
        </w:rPr>
        <w:t xml:space="preserve"> Y, </w:t>
      </w:r>
      <w:proofErr w:type="spellStart"/>
      <w:r w:rsidR="00F91B58" w:rsidRPr="00F91B58">
        <w:rPr>
          <w:rFonts w:asciiTheme="minorHAnsi" w:hAnsiTheme="minorHAnsi" w:cstheme="minorHAnsi"/>
          <w:color w:val="000000"/>
        </w:rPr>
        <w:t>Ooto</w:t>
      </w:r>
      <w:proofErr w:type="spellEnd"/>
      <w:r w:rsidR="00F91B58" w:rsidRPr="00F91B58">
        <w:rPr>
          <w:rFonts w:asciiTheme="minorHAnsi" w:hAnsiTheme="minorHAnsi" w:cstheme="minorHAnsi"/>
          <w:color w:val="000000"/>
        </w:rPr>
        <w:t xml:space="preserve"> S, </w:t>
      </w:r>
      <w:proofErr w:type="spellStart"/>
      <w:r w:rsidR="00F91B58" w:rsidRPr="00F91B58">
        <w:rPr>
          <w:rFonts w:asciiTheme="minorHAnsi" w:hAnsiTheme="minorHAnsi" w:cstheme="minorHAnsi"/>
          <w:color w:val="000000"/>
        </w:rPr>
        <w:t>Hangai</w:t>
      </w:r>
      <w:proofErr w:type="spellEnd"/>
      <w:r w:rsidR="00F91B58" w:rsidRPr="00F91B58">
        <w:rPr>
          <w:rFonts w:asciiTheme="minorHAnsi" w:hAnsiTheme="minorHAnsi" w:cstheme="minorHAnsi"/>
          <w:color w:val="000000"/>
        </w:rPr>
        <w:t xml:space="preserve"> N, </w:t>
      </w:r>
      <w:proofErr w:type="spellStart"/>
      <w:r w:rsidR="00F91B58" w:rsidRPr="00F91B58">
        <w:rPr>
          <w:rFonts w:asciiTheme="minorHAnsi" w:hAnsiTheme="minorHAnsi" w:cstheme="minorHAnsi"/>
          <w:color w:val="000000"/>
        </w:rPr>
        <w:t>Takayama</w:t>
      </w:r>
      <w:proofErr w:type="spellEnd"/>
      <w:r w:rsidR="00F91B58" w:rsidRPr="00F91B58">
        <w:rPr>
          <w:rFonts w:asciiTheme="minorHAnsi" w:hAnsiTheme="minorHAnsi" w:cstheme="minorHAnsi"/>
          <w:color w:val="000000"/>
        </w:rPr>
        <w:t xml:space="preserve"> K, </w:t>
      </w:r>
      <w:proofErr w:type="spellStart"/>
      <w:r w:rsidR="00F91B58" w:rsidRPr="00F91B58">
        <w:rPr>
          <w:rFonts w:asciiTheme="minorHAnsi" w:hAnsiTheme="minorHAnsi" w:cstheme="minorHAnsi"/>
          <w:color w:val="000000"/>
        </w:rPr>
        <w:t>Uji</w:t>
      </w:r>
      <w:proofErr w:type="spellEnd"/>
      <w:r w:rsidR="00F91B58" w:rsidRPr="00F91B58">
        <w:rPr>
          <w:rFonts w:asciiTheme="minorHAnsi" w:hAnsiTheme="minorHAnsi" w:cstheme="minorHAnsi"/>
          <w:color w:val="000000"/>
        </w:rPr>
        <w:t xml:space="preserve"> A, </w:t>
      </w:r>
      <w:proofErr w:type="spellStart"/>
      <w:r w:rsidR="00F91B58" w:rsidRPr="00F91B58">
        <w:rPr>
          <w:rFonts w:asciiTheme="minorHAnsi" w:hAnsiTheme="minorHAnsi" w:cstheme="minorHAnsi"/>
          <w:color w:val="000000"/>
        </w:rPr>
        <w:t>Oishi</w:t>
      </w:r>
      <w:proofErr w:type="spellEnd"/>
      <w:r w:rsidR="00F91B58" w:rsidRPr="00F91B58">
        <w:rPr>
          <w:rFonts w:asciiTheme="minorHAnsi" w:hAnsiTheme="minorHAnsi" w:cstheme="minorHAnsi"/>
          <w:color w:val="000000"/>
        </w:rPr>
        <w:t xml:space="preserve"> A, </w:t>
      </w:r>
      <w:proofErr w:type="spellStart"/>
      <w:r w:rsidR="00F91B58" w:rsidRPr="00F91B58">
        <w:rPr>
          <w:rFonts w:asciiTheme="minorHAnsi" w:hAnsiTheme="minorHAnsi" w:cstheme="minorHAnsi"/>
          <w:color w:val="000000"/>
        </w:rPr>
        <w:t>Ogino</w:t>
      </w:r>
      <w:proofErr w:type="spellEnd"/>
      <w:r w:rsidR="00F91B58" w:rsidRPr="00F91B58">
        <w:rPr>
          <w:rFonts w:asciiTheme="minorHAnsi" w:hAnsiTheme="minorHAnsi" w:cstheme="minorHAnsi"/>
          <w:color w:val="000000"/>
        </w:rPr>
        <w:t xml:space="preserve"> K, Nakagawa S, Yoshimura N. Macular Cone Abnormalities in</w:t>
      </w:r>
      <w:r w:rsidR="00F91B58" w:rsidRPr="00F91B58">
        <w:rPr>
          <w:rStyle w:val="apple-converted-space"/>
          <w:rFonts w:asciiTheme="minorHAnsi" w:hAnsiTheme="minorHAnsi" w:cstheme="minorHAnsi"/>
          <w:color w:val="642A8F"/>
        </w:rPr>
        <w:t> </w:t>
      </w:r>
      <w:r w:rsidR="00F91B58" w:rsidRPr="00F91B58">
        <w:rPr>
          <w:rFonts w:asciiTheme="minorHAnsi" w:hAnsiTheme="minorHAnsi" w:cstheme="minorHAnsi"/>
          <w:color w:val="000000"/>
        </w:rPr>
        <w:t>Retinitis Pigmentosa</w:t>
      </w:r>
      <w:r w:rsidR="00F91B58" w:rsidRPr="00F91B58">
        <w:rPr>
          <w:rStyle w:val="apple-converted-space"/>
          <w:rFonts w:asciiTheme="minorHAnsi" w:hAnsiTheme="minorHAnsi" w:cstheme="minorHAnsi"/>
          <w:color w:val="642A8F"/>
        </w:rPr>
        <w:t> </w:t>
      </w:r>
      <w:r w:rsidR="00F91B58" w:rsidRPr="00F91B58">
        <w:rPr>
          <w:rFonts w:asciiTheme="minorHAnsi" w:hAnsiTheme="minorHAnsi" w:cstheme="minorHAnsi"/>
          <w:color w:val="000000"/>
        </w:rPr>
        <w:t>with Preserved Central Vision Using</w:t>
      </w:r>
      <w:r w:rsidR="00F91B58" w:rsidRPr="00F91B58">
        <w:rPr>
          <w:rStyle w:val="apple-converted-space"/>
          <w:rFonts w:asciiTheme="minorHAnsi" w:hAnsiTheme="minorHAnsi" w:cstheme="minorHAnsi"/>
          <w:color w:val="642A8F"/>
        </w:rPr>
        <w:t> </w:t>
      </w:r>
      <w:r w:rsidR="00F91B58" w:rsidRPr="00F91B58">
        <w:rPr>
          <w:rFonts w:asciiTheme="minorHAnsi" w:hAnsiTheme="minorHAnsi" w:cstheme="minorHAnsi"/>
          <w:color w:val="000000"/>
        </w:rPr>
        <w:t>Adaptive</w:t>
      </w:r>
      <w:r w:rsidR="00F91B58">
        <w:rPr>
          <w:rFonts w:asciiTheme="minorHAnsi" w:hAnsiTheme="minorHAnsi" w:cstheme="minorHAnsi"/>
          <w:color w:val="000000"/>
        </w:rPr>
        <w:t xml:space="preserve"> </w:t>
      </w:r>
      <w:r w:rsidR="00F91B58" w:rsidRPr="00F91B58">
        <w:rPr>
          <w:rFonts w:asciiTheme="minorHAnsi" w:hAnsiTheme="minorHAnsi" w:cstheme="minorHAnsi"/>
          <w:color w:val="000000"/>
        </w:rPr>
        <w:t>Optics</w:t>
      </w:r>
      <w:r w:rsidR="00F91B58" w:rsidRPr="00F91B58">
        <w:rPr>
          <w:rStyle w:val="apple-converted-space"/>
          <w:rFonts w:asciiTheme="minorHAnsi" w:hAnsiTheme="minorHAnsi" w:cstheme="minorHAnsi"/>
          <w:color w:val="642A8F"/>
        </w:rPr>
        <w:t> </w:t>
      </w:r>
      <w:r w:rsidR="00F91B58" w:rsidRPr="00F91B58">
        <w:rPr>
          <w:rFonts w:asciiTheme="minorHAnsi" w:hAnsiTheme="minorHAnsi" w:cstheme="minorHAnsi"/>
          <w:color w:val="000000"/>
        </w:rPr>
        <w:t xml:space="preserve">Scanning Laser Ophthalmoscopy. </w:t>
      </w:r>
      <w:proofErr w:type="spellStart"/>
      <w:r w:rsidR="00F91B58" w:rsidRPr="00F91B58">
        <w:rPr>
          <w:rFonts w:asciiTheme="minorHAnsi" w:hAnsiTheme="minorHAnsi" w:cstheme="minorHAnsi"/>
          <w:color w:val="000000"/>
        </w:rPr>
        <w:t>PLoS</w:t>
      </w:r>
      <w:proofErr w:type="spellEnd"/>
      <w:r w:rsidR="00F91B58" w:rsidRPr="00F91B58">
        <w:rPr>
          <w:rFonts w:asciiTheme="minorHAnsi" w:hAnsiTheme="minorHAnsi" w:cstheme="minorHAnsi"/>
          <w:color w:val="000000"/>
        </w:rPr>
        <w:t xml:space="preserve"> One.</w:t>
      </w:r>
      <w:r w:rsidR="00F91B58" w:rsidRPr="00F91B58">
        <w:rPr>
          <w:rStyle w:val="apple-converted-space"/>
          <w:rFonts w:asciiTheme="minorHAnsi" w:hAnsiTheme="minorHAnsi" w:cstheme="minorHAnsi"/>
          <w:color w:val="000000"/>
        </w:rPr>
        <w:t> </w:t>
      </w:r>
      <w:r w:rsidR="00F91B58" w:rsidRPr="00F91B58">
        <w:rPr>
          <w:rStyle w:val="citation-publication-date"/>
          <w:rFonts w:asciiTheme="minorHAnsi" w:hAnsiTheme="minorHAnsi" w:cstheme="minorHAnsi"/>
          <w:color w:val="000000"/>
        </w:rPr>
        <w:t>2013;</w:t>
      </w:r>
      <w:r w:rsidR="00F91B58" w:rsidRPr="00F91B58">
        <w:rPr>
          <w:rStyle w:val="apple-converted-space"/>
          <w:rFonts w:asciiTheme="minorHAnsi" w:hAnsiTheme="minorHAnsi" w:cstheme="minorHAnsi"/>
          <w:color w:val="000000"/>
        </w:rPr>
        <w:t> </w:t>
      </w:r>
      <w:r w:rsidR="00F91B58" w:rsidRPr="00F91B58">
        <w:rPr>
          <w:rFonts w:asciiTheme="minorHAnsi" w:hAnsiTheme="minorHAnsi" w:cstheme="minorHAnsi"/>
          <w:color w:val="000000"/>
        </w:rPr>
        <w:t>8(11): e79447.</w:t>
      </w:r>
    </w:p>
    <w:p w14:paraId="39FB767B" w14:textId="52690D12" w:rsidR="00F91B58" w:rsidRPr="00214E66" w:rsidRDefault="00376B99" w:rsidP="00F91B58">
      <w:pPr>
        <w:rPr>
          <w:rFonts w:asciiTheme="minorHAnsi" w:hAnsiTheme="minorHAnsi" w:cstheme="minorHAnsi"/>
          <w:color w:val="000000"/>
        </w:rPr>
      </w:pPr>
      <w:r w:rsidRPr="00214E66">
        <w:rPr>
          <w:rFonts w:asciiTheme="minorHAnsi" w:hAnsiTheme="minorHAnsi" w:cstheme="minorHAnsi"/>
          <w:color w:val="000000"/>
        </w:rPr>
        <w:t>23</w:t>
      </w:r>
      <w:r w:rsidR="00C1667F" w:rsidRPr="00214E66">
        <w:rPr>
          <w:rFonts w:asciiTheme="minorHAnsi" w:hAnsiTheme="minorHAnsi" w:cstheme="minorHAnsi"/>
          <w:color w:val="000000"/>
        </w:rPr>
        <w:t xml:space="preserve">. </w:t>
      </w:r>
      <w:r w:rsidR="00F91B58" w:rsidRPr="00214E66">
        <w:rPr>
          <w:rFonts w:asciiTheme="minorHAnsi" w:hAnsiTheme="minorHAnsi" w:cstheme="minorHAnsi"/>
          <w:color w:val="000000"/>
        </w:rPr>
        <w:t xml:space="preserve">Sun LW, Johnson RD, </w:t>
      </w:r>
      <w:proofErr w:type="spellStart"/>
      <w:r w:rsidR="00F91B58" w:rsidRPr="00214E66">
        <w:rPr>
          <w:rFonts w:asciiTheme="minorHAnsi" w:hAnsiTheme="minorHAnsi" w:cstheme="minorHAnsi"/>
          <w:color w:val="000000"/>
        </w:rPr>
        <w:t>Langlo</w:t>
      </w:r>
      <w:proofErr w:type="spellEnd"/>
      <w:r w:rsidR="00F91B58" w:rsidRPr="00214E66">
        <w:rPr>
          <w:rFonts w:asciiTheme="minorHAnsi" w:hAnsiTheme="minorHAnsi" w:cstheme="minorHAnsi"/>
          <w:color w:val="000000"/>
        </w:rPr>
        <w:t xml:space="preserve"> CS, Cooper RF, </w:t>
      </w:r>
      <w:proofErr w:type="spellStart"/>
      <w:r w:rsidR="00F91B58" w:rsidRPr="00214E66">
        <w:rPr>
          <w:rFonts w:asciiTheme="minorHAnsi" w:hAnsiTheme="minorHAnsi" w:cstheme="minorHAnsi"/>
          <w:color w:val="000000"/>
        </w:rPr>
        <w:t>Razeen</w:t>
      </w:r>
      <w:proofErr w:type="spellEnd"/>
      <w:r w:rsidR="00F91B58" w:rsidRPr="00214E66">
        <w:rPr>
          <w:rFonts w:asciiTheme="minorHAnsi" w:hAnsiTheme="minorHAnsi" w:cstheme="minorHAnsi"/>
          <w:color w:val="000000"/>
        </w:rPr>
        <w:t xml:space="preserve"> MM, </w:t>
      </w:r>
      <w:proofErr w:type="spellStart"/>
      <w:r w:rsidR="00F91B58" w:rsidRPr="00214E66">
        <w:rPr>
          <w:rFonts w:asciiTheme="minorHAnsi" w:hAnsiTheme="minorHAnsi" w:cstheme="minorHAnsi"/>
          <w:color w:val="000000"/>
        </w:rPr>
        <w:t>Russillo</w:t>
      </w:r>
      <w:proofErr w:type="spellEnd"/>
      <w:r w:rsidR="00F91B58" w:rsidRPr="00214E66">
        <w:rPr>
          <w:rFonts w:asciiTheme="minorHAnsi" w:hAnsiTheme="minorHAnsi" w:cstheme="minorHAnsi"/>
          <w:color w:val="000000"/>
        </w:rPr>
        <w:t xml:space="preserve"> MC, </w:t>
      </w:r>
      <w:proofErr w:type="spellStart"/>
      <w:r w:rsidR="00F91B58" w:rsidRPr="00214E66">
        <w:rPr>
          <w:rFonts w:asciiTheme="minorHAnsi" w:hAnsiTheme="minorHAnsi" w:cstheme="minorHAnsi"/>
          <w:color w:val="000000"/>
        </w:rPr>
        <w:t>Dubra</w:t>
      </w:r>
      <w:proofErr w:type="spellEnd"/>
      <w:r w:rsidR="00F91B58" w:rsidRPr="00214E66">
        <w:rPr>
          <w:rFonts w:asciiTheme="minorHAnsi" w:hAnsiTheme="minorHAnsi" w:cstheme="minorHAnsi"/>
          <w:color w:val="000000"/>
        </w:rPr>
        <w:t xml:space="preserve"> A, Connor TB, Han DP, Pennesi ME, Kay CN, Weinberg DV, </w:t>
      </w:r>
      <w:proofErr w:type="spellStart"/>
      <w:r w:rsidR="00F91B58" w:rsidRPr="00214E66">
        <w:rPr>
          <w:rFonts w:asciiTheme="minorHAnsi" w:hAnsiTheme="minorHAnsi" w:cstheme="minorHAnsi"/>
          <w:color w:val="000000"/>
        </w:rPr>
        <w:t>Stepien</w:t>
      </w:r>
      <w:proofErr w:type="spellEnd"/>
      <w:r w:rsidR="00F91B58" w:rsidRPr="00214E66">
        <w:rPr>
          <w:rFonts w:asciiTheme="minorHAnsi" w:hAnsiTheme="minorHAnsi" w:cstheme="minorHAnsi"/>
          <w:color w:val="000000"/>
        </w:rPr>
        <w:t xml:space="preserve"> KE, Carroll J. Assessing Photoreceptor Structure in</w:t>
      </w:r>
      <w:r w:rsidR="00F91B58" w:rsidRPr="00214E66">
        <w:rPr>
          <w:rStyle w:val="apple-converted-space"/>
          <w:rFonts w:asciiTheme="minorHAnsi" w:hAnsiTheme="minorHAnsi" w:cstheme="minorHAnsi"/>
          <w:color w:val="642A8F"/>
        </w:rPr>
        <w:t> </w:t>
      </w:r>
      <w:r w:rsidR="00F91B58" w:rsidRPr="00214E66">
        <w:rPr>
          <w:rFonts w:asciiTheme="minorHAnsi" w:hAnsiTheme="minorHAnsi" w:cstheme="minorHAnsi"/>
          <w:color w:val="000000"/>
        </w:rPr>
        <w:t>Retinitis Pigmentosa</w:t>
      </w:r>
      <w:r w:rsidR="00F91B58" w:rsidRPr="00214E66">
        <w:rPr>
          <w:rStyle w:val="apple-converted-space"/>
          <w:rFonts w:asciiTheme="minorHAnsi" w:hAnsiTheme="minorHAnsi" w:cstheme="minorHAnsi"/>
          <w:color w:val="642A8F"/>
        </w:rPr>
        <w:t> </w:t>
      </w:r>
      <w:r w:rsidR="00F91B58" w:rsidRPr="00214E66">
        <w:rPr>
          <w:rFonts w:asciiTheme="minorHAnsi" w:hAnsiTheme="minorHAnsi" w:cstheme="minorHAnsi"/>
          <w:color w:val="000000"/>
        </w:rPr>
        <w:t xml:space="preserve">and Usher Syndrome. Invest </w:t>
      </w:r>
      <w:proofErr w:type="spellStart"/>
      <w:r w:rsidR="00F91B58" w:rsidRPr="00214E66">
        <w:rPr>
          <w:rFonts w:asciiTheme="minorHAnsi" w:hAnsiTheme="minorHAnsi" w:cstheme="minorHAnsi"/>
          <w:color w:val="000000"/>
        </w:rPr>
        <w:t>Ophthalmol</w:t>
      </w:r>
      <w:proofErr w:type="spellEnd"/>
      <w:r w:rsidR="00F91B58" w:rsidRPr="00214E66">
        <w:rPr>
          <w:rFonts w:asciiTheme="minorHAnsi" w:hAnsiTheme="minorHAnsi" w:cstheme="minorHAnsi"/>
          <w:color w:val="000000"/>
        </w:rPr>
        <w:t xml:space="preserve"> Vis Sci.</w:t>
      </w:r>
      <w:r w:rsidR="00F91B58" w:rsidRPr="00214E66">
        <w:rPr>
          <w:rStyle w:val="apple-converted-space"/>
          <w:rFonts w:asciiTheme="minorHAnsi" w:hAnsiTheme="minorHAnsi" w:cstheme="minorHAnsi"/>
          <w:color w:val="000000"/>
        </w:rPr>
        <w:t> </w:t>
      </w:r>
      <w:r w:rsidR="00F91B58" w:rsidRPr="00214E66">
        <w:rPr>
          <w:rStyle w:val="citation-publication-date"/>
          <w:rFonts w:asciiTheme="minorHAnsi" w:hAnsiTheme="minorHAnsi" w:cstheme="minorHAnsi"/>
          <w:color w:val="000000"/>
        </w:rPr>
        <w:t>2016 May;</w:t>
      </w:r>
      <w:r w:rsidR="00F91B58" w:rsidRPr="00214E66">
        <w:rPr>
          <w:rStyle w:val="apple-converted-space"/>
          <w:rFonts w:asciiTheme="minorHAnsi" w:hAnsiTheme="minorHAnsi" w:cstheme="minorHAnsi"/>
          <w:color w:val="000000"/>
        </w:rPr>
        <w:t> </w:t>
      </w:r>
      <w:r w:rsidR="00F91B58" w:rsidRPr="00214E66">
        <w:rPr>
          <w:rFonts w:asciiTheme="minorHAnsi" w:hAnsiTheme="minorHAnsi" w:cstheme="minorHAnsi"/>
          <w:color w:val="000000"/>
        </w:rPr>
        <w:t>57(6): 2428–2442.</w:t>
      </w:r>
    </w:p>
    <w:p w14:paraId="490DA5C0" w14:textId="5BFDDAE3" w:rsidR="005C15B4" w:rsidRPr="00214E66" w:rsidRDefault="00376B99" w:rsidP="00214E66">
      <w:pPr>
        <w:rPr>
          <w:rFonts w:asciiTheme="minorHAnsi" w:hAnsiTheme="minorHAnsi" w:cstheme="minorHAnsi"/>
          <w:color w:val="1C1C1C"/>
        </w:rPr>
      </w:pPr>
      <w:r w:rsidRPr="00214E66">
        <w:rPr>
          <w:rFonts w:asciiTheme="minorHAnsi" w:hAnsiTheme="minorHAnsi" w:cstheme="minorHAnsi"/>
          <w:color w:val="000000"/>
        </w:rPr>
        <w:t>24</w:t>
      </w:r>
      <w:r w:rsidR="00C1667F" w:rsidRPr="00214E66">
        <w:rPr>
          <w:rFonts w:asciiTheme="minorHAnsi" w:hAnsiTheme="minorHAnsi" w:cstheme="minorHAnsi"/>
          <w:color w:val="000000"/>
        </w:rPr>
        <w:t>.</w:t>
      </w:r>
      <w:r w:rsidR="00F91B58" w:rsidRPr="00214E66">
        <w:rPr>
          <w:rFonts w:asciiTheme="minorHAnsi" w:hAnsiTheme="minorHAnsi" w:cstheme="minorHAnsi"/>
          <w:color w:val="000000"/>
        </w:rPr>
        <w:t xml:space="preserve">Tojo N, Nakamura T, </w:t>
      </w:r>
      <w:proofErr w:type="spellStart"/>
      <w:r w:rsidR="00F91B58" w:rsidRPr="00214E66">
        <w:rPr>
          <w:rFonts w:asciiTheme="minorHAnsi" w:hAnsiTheme="minorHAnsi" w:cstheme="minorHAnsi"/>
          <w:color w:val="000000"/>
        </w:rPr>
        <w:t>Fuchizawa</w:t>
      </w:r>
      <w:proofErr w:type="spellEnd"/>
      <w:r w:rsidR="00F91B58" w:rsidRPr="00214E66">
        <w:rPr>
          <w:rFonts w:asciiTheme="minorHAnsi" w:hAnsiTheme="minorHAnsi" w:cstheme="minorHAnsi"/>
          <w:color w:val="000000"/>
        </w:rPr>
        <w:t xml:space="preserve"> C, </w:t>
      </w:r>
      <w:proofErr w:type="spellStart"/>
      <w:r w:rsidR="00F91B58" w:rsidRPr="00214E66">
        <w:rPr>
          <w:rFonts w:asciiTheme="minorHAnsi" w:hAnsiTheme="minorHAnsi" w:cstheme="minorHAnsi"/>
          <w:color w:val="000000"/>
        </w:rPr>
        <w:t>Oiwake</w:t>
      </w:r>
      <w:proofErr w:type="spellEnd"/>
      <w:r w:rsidR="00F91B58" w:rsidRPr="00214E66">
        <w:rPr>
          <w:rFonts w:asciiTheme="minorHAnsi" w:hAnsiTheme="minorHAnsi" w:cstheme="minorHAnsi"/>
          <w:color w:val="000000"/>
        </w:rPr>
        <w:t xml:space="preserve"> T, Hayashi A.</w:t>
      </w:r>
      <w:r w:rsidR="00F91B58" w:rsidRPr="00214E66">
        <w:rPr>
          <w:rFonts w:asciiTheme="minorHAnsi" w:hAnsiTheme="minorHAnsi" w:cstheme="minorHAnsi"/>
          <w:color w:val="1C1C1C"/>
        </w:rPr>
        <w:t xml:space="preserve"> </w:t>
      </w:r>
      <w:r w:rsidR="00F91B58" w:rsidRPr="00214E66">
        <w:rPr>
          <w:rFonts w:asciiTheme="minorHAnsi" w:hAnsiTheme="minorHAnsi" w:cstheme="minorHAnsi"/>
          <w:color w:val="000000"/>
        </w:rPr>
        <w:t>Adaptive</w:t>
      </w:r>
      <w:r w:rsidR="00F91B58" w:rsidRPr="00214E66">
        <w:rPr>
          <w:rStyle w:val="apple-converted-space"/>
          <w:rFonts w:asciiTheme="minorHAnsi" w:hAnsiTheme="minorHAnsi" w:cstheme="minorHAnsi"/>
          <w:color w:val="642A8F"/>
        </w:rPr>
        <w:t xml:space="preserve"> </w:t>
      </w:r>
      <w:r w:rsidR="00F91B58" w:rsidRPr="00214E66">
        <w:rPr>
          <w:rFonts w:asciiTheme="minorHAnsi" w:hAnsiTheme="minorHAnsi" w:cstheme="minorHAnsi"/>
          <w:color w:val="000000"/>
        </w:rPr>
        <w:t>optics</w:t>
      </w:r>
      <w:r w:rsidR="00F91B58" w:rsidRPr="00214E66">
        <w:rPr>
          <w:rStyle w:val="apple-converted-space"/>
          <w:rFonts w:asciiTheme="minorHAnsi" w:hAnsiTheme="minorHAnsi" w:cstheme="minorHAnsi"/>
          <w:color w:val="642A8F"/>
        </w:rPr>
        <w:t xml:space="preserve"> </w:t>
      </w:r>
      <w:r w:rsidR="00F91B58" w:rsidRPr="00214E66">
        <w:rPr>
          <w:rFonts w:asciiTheme="minorHAnsi" w:hAnsiTheme="minorHAnsi" w:cstheme="minorHAnsi"/>
          <w:color w:val="000000"/>
        </w:rPr>
        <w:t>fundus images of cone photoreceptors in the macula of patients with</w:t>
      </w:r>
      <w:r w:rsidR="00F91B58" w:rsidRPr="00214E66">
        <w:rPr>
          <w:rStyle w:val="apple-converted-space"/>
          <w:rFonts w:asciiTheme="minorHAnsi" w:hAnsiTheme="minorHAnsi" w:cstheme="minorHAnsi"/>
          <w:color w:val="642A8F"/>
        </w:rPr>
        <w:t xml:space="preserve"> </w:t>
      </w:r>
      <w:r w:rsidR="00F91B58" w:rsidRPr="00214E66">
        <w:rPr>
          <w:rFonts w:asciiTheme="minorHAnsi" w:hAnsiTheme="minorHAnsi" w:cstheme="minorHAnsi"/>
          <w:color w:val="000000"/>
        </w:rPr>
        <w:t>retinitis pigmentosa</w:t>
      </w:r>
      <w:r w:rsidR="00F91B58" w:rsidRPr="00214E66">
        <w:rPr>
          <w:rFonts w:asciiTheme="minorHAnsi" w:hAnsiTheme="minorHAnsi" w:cstheme="minorHAnsi"/>
          <w:color w:val="1C1C1C"/>
        </w:rPr>
        <w:t xml:space="preserve">. </w:t>
      </w:r>
      <w:proofErr w:type="spellStart"/>
      <w:r w:rsidR="00F91B58" w:rsidRPr="00214E66">
        <w:rPr>
          <w:rFonts w:asciiTheme="minorHAnsi" w:hAnsiTheme="minorHAnsi" w:cstheme="minorHAnsi"/>
          <w:color w:val="000000"/>
        </w:rPr>
        <w:t>Clin</w:t>
      </w:r>
      <w:proofErr w:type="spellEnd"/>
      <w:r w:rsidR="00F91B58" w:rsidRPr="00214E66">
        <w:rPr>
          <w:rFonts w:asciiTheme="minorHAnsi" w:hAnsiTheme="minorHAnsi" w:cstheme="minorHAnsi"/>
          <w:color w:val="000000"/>
        </w:rPr>
        <w:t xml:space="preserve"> </w:t>
      </w:r>
      <w:proofErr w:type="spellStart"/>
      <w:r w:rsidR="00F91B58" w:rsidRPr="00214E66">
        <w:rPr>
          <w:rFonts w:asciiTheme="minorHAnsi" w:hAnsiTheme="minorHAnsi" w:cstheme="minorHAnsi"/>
          <w:color w:val="000000"/>
        </w:rPr>
        <w:t>Ophthalmol</w:t>
      </w:r>
      <w:proofErr w:type="spellEnd"/>
      <w:r w:rsidR="00F91B58" w:rsidRPr="00214E66">
        <w:rPr>
          <w:rFonts w:asciiTheme="minorHAnsi" w:hAnsiTheme="minorHAnsi" w:cstheme="minorHAnsi"/>
          <w:color w:val="000000"/>
        </w:rPr>
        <w:t>.</w:t>
      </w:r>
      <w:r w:rsidR="00F91B58" w:rsidRPr="00214E66">
        <w:rPr>
          <w:rStyle w:val="apple-converted-space"/>
          <w:rFonts w:asciiTheme="minorHAnsi" w:hAnsiTheme="minorHAnsi" w:cstheme="minorHAnsi"/>
          <w:color w:val="000000"/>
        </w:rPr>
        <w:t> </w:t>
      </w:r>
      <w:r w:rsidR="00F91B58" w:rsidRPr="00214E66">
        <w:rPr>
          <w:rStyle w:val="citation-publication-date"/>
          <w:rFonts w:asciiTheme="minorHAnsi" w:hAnsiTheme="minorHAnsi" w:cstheme="minorHAnsi"/>
          <w:color w:val="000000"/>
        </w:rPr>
        <w:t>2013;</w:t>
      </w:r>
      <w:r w:rsidR="00F91B58" w:rsidRPr="00214E66">
        <w:rPr>
          <w:rStyle w:val="apple-converted-space"/>
          <w:rFonts w:asciiTheme="minorHAnsi" w:hAnsiTheme="minorHAnsi" w:cstheme="minorHAnsi"/>
          <w:color w:val="000000"/>
        </w:rPr>
        <w:t> </w:t>
      </w:r>
      <w:r w:rsidR="00F91B58" w:rsidRPr="00214E66">
        <w:rPr>
          <w:rFonts w:asciiTheme="minorHAnsi" w:hAnsiTheme="minorHAnsi" w:cstheme="minorHAnsi"/>
          <w:color w:val="000000"/>
        </w:rPr>
        <w:t>7: 203–210.</w:t>
      </w:r>
      <w:r w:rsidR="00F91B58" w:rsidRPr="00214E66">
        <w:rPr>
          <w:rStyle w:val="apple-converted-space"/>
          <w:rFonts w:asciiTheme="minorHAnsi" w:hAnsiTheme="minorHAnsi" w:cstheme="minorHAnsi"/>
          <w:color w:val="000000"/>
        </w:rPr>
        <w:t> </w:t>
      </w:r>
    </w:p>
    <w:p w14:paraId="75A25733" w14:textId="6FF82E58" w:rsidR="005477FD" w:rsidRPr="00214E66" w:rsidRDefault="005477FD" w:rsidP="005477FD">
      <w:pPr>
        <w:rPr>
          <w:rFonts w:asciiTheme="minorHAnsi" w:eastAsia="Times New Roman" w:hAnsiTheme="minorHAnsi" w:cstheme="minorHAnsi"/>
        </w:rPr>
      </w:pPr>
      <w:r w:rsidRPr="00214E66">
        <w:rPr>
          <w:rFonts w:asciiTheme="minorHAnsi" w:eastAsia="Times New Roman" w:hAnsiTheme="minorHAnsi" w:cstheme="minorHAnsi"/>
          <w:color w:val="000000"/>
          <w:shd w:val="clear" w:color="auto" w:fill="FFFFFF"/>
        </w:rPr>
        <w:t xml:space="preserve">25. </w:t>
      </w:r>
      <w:proofErr w:type="spellStart"/>
      <w:r w:rsidRPr="00214E66">
        <w:rPr>
          <w:rFonts w:asciiTheme="minorHAnsi" w:eastAsia="Times New Roman" w:hAnsiTheme="minorHAnsi" w:cstheme="minorHAnsi"/>
          <w:color w:val="000000"/>
          <w:shd w:val="clear" w:color="auto" w:fill="FFFFFF"/>
        </w:rPr>
        <w:t>Pallikaris</w:t>
      </w:r>
      <w:proofErr w:type="spellEnd"/>
      <w:r w:rsidRPr="00214E66">
        <w:rPr>
          <w:rFonts w:asciiTheme="minorHAnsi" w:eastAsia="Times New Roman" w:hAnsiTheme="minorHAnsi" w:cstheme="minorHAnsi"/>
          <w:color w:val="000000"/>
          <w:shd w:val="clear" w:color="auto" w:fill="FFFFFF"/>
        </w:rPr>
        <w:t xml:space="preserve"> A, Williams DR, Hofer H. </w:t>
      </w:r>
      <w:r w:rsidRPr="00214E66">
        <w:rPr>
          <w:rFonts w:asciiTheme="minorHAnsi" w:eastAsia="Times New Roman" w:hAnsiTheme="minorHAnsi" w:cstheme="minorHAnsi"/>
          <w:color w:val="000000"/>
        </w:rPr>
        <w:t>The reflectance of single cones in the living human eye</w:t>
      </w:r>
      <w:r w:rsidRPr="00214E66">
        <w:rPr>
          <w:rFonts w:asciiTheme="minorHAnsi" w:eastAsia="Times New Roman" w:hAnsiTheme="minorHAnsi" w:cstheme="minorHAnsi"/>
          <w:color w:val="000000"/>
          <w:shd w:val="clear" w:color="auto" w:fill="FFFFFF"/>
        </w:rPr>
        <w:t>. </w:t>
      </w:r>
      <w:r w:rsidRPr="00214E66">
        <w:rPr>
          <w:rFonts w:asciiTheme="minorHAnsi" w:eastAsia="Times New Roman" w:hAnsiTheme="minorHAnsi" w:cstheme="minorHAnsi"/>
          <w:color w:val="000000"/>
        </w:rPr>
        <w:t xml:space="preserve">Invest. </w:t>
      </w:r>
      <w:proofErr w:type="spellStart"/>
      <w:r w:rsidRPr="00214E66">
        <w:rPr>
          <w:rFonts w:asciiTheme="minorHAnsi" w:eastAsia="Times New Roman" w:hAnsiTheme="minorHAnsi" w:cstheme="minorHAnsi"/>
          <w:color w:val="000000"/>
        </w:rPr>
        <w:t>Ophthalmol</w:t>
      </w:r>
      <w:proofErr w:type="spellEnd"/>
      <w:r w:rsidRPr="00214E66">
        <w:rPr>
          <w:rFonts w:asciiTheme="minorHAnsi" w:eastAsia="Times New Roman" w:hAnsiTheme="minorHAnsi" w:cstheme="minorHAnsi"/>
          <w:color w:val="000000"/>
        </w:rPr>
        <w:t>. Vis. Sci.</w:t>
      </w:r>
      <w:r w:rsidRPr="00214E66">
        <w:rPr>
          <w:rFonts w:asciiTheme="minorHAnsi" w:eastAsia="Times New Roman" w:hAnsiTheme="minorHAnsi" w:cstheme="minorHAnsi"/>
          <w:color w:val="000000"/>
          <w:shd w:val="clear" w:color="auto" w:fill="FFFFFF"/>
        </w:rPr>
        <w:t xml:space="preserve"> 2003, </w:t>
      </w:r>
      <w:r w:rsidRPr="00214E66">
        <w:rPr>
          <w:rFonts w:asciiTheme="minorHAnsi" w:eastAsia="Times New Roman" w:hAnsiTheme="minorHAnsi" w:cstheme="minorHAnsi"/>
          <w:color w:val="000000"/>
        </w:rPr>
        <w:t>44</w:t>
      </w:r>
      <w:r w:rsidRPr="00214E66">
        <w:rPr>
          <w:rFonts w:asciiTheme="minorHAnsi" w:eastAsia="Times New Roman" w:hAnsiTheme="minorHAnsi" w:cstheme="minorHAnsi"/>
          <w:color w:val="000000"/>
          <w:shd w:val="clear" w:color="auto" w:fill="FFFFFF"/>
        </w:rPr>
        <w:t>, 4580–4592.</w:t>
      </w:r>
    </w:p>
    <w:p w14:paraId="4BFBCC87" w14:textId="407F2039" w:rsidR="007F1830" w:rsidRPr="00214E66" w:rsidRDefault="007F1830" w:rsidP="007F1830">
      <w:pPr>
        <w:rPr>
          <w:rFonts w:asciiTheme="minorHAnsi" w:eastAsia="Times New Roman" w:hAnsiTheme="minorHAnsi" w:cstheme="minorHAnsi"/>
        </w:rPr>
      </w:pPr>
      <w:r w:rsidRPr="00214E66">
        <w:rPr>
          <w:rFonts w:asciiTheme="minorHAnsi" w:eastAsia="Times New Roman" w:hAnsiTheme="minorHAnsi" w:cstheme="minorHAnsi"/>
          <w:color w:val="000000"/>
        </w:rPr>
        <w:t xml:space="preserve">26. </w:t>
      </w:r>
      <w:proofErr w:type="spellStart"/>
      <w:r w:rsidRPr="00214E66">
        <w:rPr>
          <w:rFonts w:asciiTheme="minorHAnsi" w:eastAsia="Times New Roman" w:hAnsiTheme="minorHAnsi" w:cstheme="minorHAnsi"/>
          <w:color w:val="000000"/>
        </w:rPr>
        <w:t>Jonnal</w:t>
      </w:r>
      <w:proofErr w:type="spellEnd"/>
      <w:r w:rsidRPr="00214E66">
        <w:rPr>
          <w:rFonts w:asciiTheme="minorHAnsi" w:eastAsia="Times New Roman" w:hAnsiTheme="minorHAnsi" w:cstheme="minorHAnsi"/>
          <w:color w:val="000000"/>
        </w:rPr>
        <w:t xml:space="preserve"> R, </w:t>
      </w:r>
      <w:proofErr w:type="spellStart"/>
      <w:r w:rsidRPr="00214E66">
        <w:rPr>
          <w:rFonts w:asciiTheme="minorHAnsi" w:eastAsia="Times New Roman" w:hAnsiTheme="minorHAnsi" w:cstheme="minorHAnsi"/>
          <w:color w:val="000000"/>
        </w:rPr>
        <w:t>Besecker</w:t>
      </w:r>
      <w:proofErr w:type="spellEnd"/>
      <w:r w:rsidRPr="00214E66">
        <w:rPr>
          <w:rFonts w:asciiTheme="minorHAnsi" w:eastAsia="Times New Roman" w:hAnsiTheme="minorHAnsi" w:cstheme="minorHAnsi"/>
          <w:color w:val="000000"/>
        </w:rPr>
        <w:t xml:space="preserve"> J, Derby J, </w:t>
      </w:r>
      <w:proofErr w:type="spellStart"/>
      <w:r w:rsidRPr="00214E66">
        <w:rPr>
          <w:rFonts w:asciiTheme="minorHAnsi" w:eastAsia="Times New Roman" w:hAnsiTheme="minorHAnsi" w:cstheme="minorHAnsi"/>
          <w:color w:val="000000"/>
        </w:rPr>
        <w:t>Kocaoglu</w:t>
      </w:r>
      <w:proofErr w:type="spellEnd"/>
      <w:r w:rsidRPr="00214E66">
        <w:rPr>
          <w:rFonts w:asciiTheme="minorHAnsi" w:eastAsia="Times New Roman" w:hAnsiTheme="minorHAnsi" w:cstheme="minorHAnsi"/>
          <w:color w:val="000000"/>
        </w:rPr>
        <w:t xml:space="preserve"> O, Cense B, Gao W, Wang Q, Miller D. Imaging outer segment renewal in living human cone photoreceptors. Opt. Express 2010. 18, 5257–5270.</w:t>
      </w:r>
    </w:p>
    <w:p w14:paraId="7D1561B1" w14:textId="35368A76" w:rsidR="007F1830" w:rsidRPr="00214E66" w:rsidRDefault="007F1830" w:rsidP="007F1830">
      <w:pPr>
        <w:rPr>
          <w:rFonts w:asciiTheme="minorHAnsi" w:eastAsia="Times New Roman" w:hAnsiTheme="minorHAnsi" w:cstheme="minorHAnsi"/>
          <w:color w:val="000000"/>
          <w:shd w:val="clear" w:color="auto" w:fill="FFFFFF"/>
        </w:rPr>
      </w:pPr>
      <w:r w:rsidRPr="00214E66">
        <w:rPr>
          <w:rFonts w:asciiTheme="minorHAnsi" w:eastAsia="Times New Roman" w:hAnsiTheme="minorHAnsi" w:cstheme="minorHAnsi"/>
          <w:color w:val="000000"/>
          <w:shd w:val="clear" w:color="auto" w:fill="FFFFFF"/>
        </w:rPr>
        <w:t xml:space="preserve">27. Cooper RF, </w:t>
      </w:r>
      <w:proofErr w:type="spellStart"/>
      <w:r w:rsidRPr="00214E66">
        <w:rPr>
          <w:rFonts w:asciiTheme="minorHAnsi" w:eastAsia="Times New Roman" w:hAnsiTheme="minorHAnsi" w:cstheme="minorHAnsi"/>
          <w:color w:val="000000"/>
          <w:shd w:val="clear" w:color="auto" w:fill="FFFFFF"/>
        </w:rPr>
        <w:t>Dubis</w:t>
      </w:r>
      <w:proofErr w:type="spellEnd"/>
      <w:r w:rsidRPr="00214E66">
        <w:rPr>
          <w:rFonts w:asciiTheme="minorHAnsi" w:eastAsia="Times New Roman" w:hAnsiTheme="minorHAnsi" w:cstheme="minorHAnsi"/>
          <w:color w:val="000000"/>
          <w:shd w:val="clear" w:color="auto" w:fill="FFFFFF"/>
        </w:rPr>
        <w:t xml:space="preserve"> AM, </w:t>
      </w:r>
      <w:proofErr w:type="spellStart"/>
      <w:r w:rsidRPr="00214E66">
        <w:rPr>
          <w:rFonts w:asciiTheme="minorHAnsi" w:eastAsia="Times New Roman" w:hAnsiTheme="minorHAnsi" w:cstheme="minorHAnsi"/>
          <w:color w:val="000000"/>
          <w:shd w:val="clear" w:color="auto" w:fill="FFFFFF"/>
        </w:rPr>
        <w:t>Pavaskar</w:t>
      </w:r>
      <w:proofErr w:type="spellEnd"/>
      <w:r w:rsidRPr="00214E66">
        <w:rPr>
          <w:rFonts w:asciiTheme="minorHAnsi" w:eastAsia="Times New Roman" w:hAnsiTheme="minorHAnsi" w:cstheme="minorHAnsi"/>
          <w:color w:val="000000"/>
          <w:shd w:val="clear" w:color="auto" w:fill="FFFFFF"/>
        </w:rPr>
        <w:t xml:space="preserve"> A, </w:t>
      </w:r>
      <w:proofErr w:type="spellStart"/>
      <w:r w:rsidRPr="00214E66">
        <w:rPr>
          <w:rFonts w:asciiTheme="minorHAnsi" w:eastAsia="Times New Roman" w:hAnsiTheme="minorHAnsi" w:cstheme="minorHAnsi"/>
          <w:color w:val="000000"/>
          <w:shd w:val="clear" w:color="auto" w:fill="FFFFFF"/>
        </w:rPr>
        <w:t>Rha</w:t>
      </w:r>
      <w:proofErr w:type="spellEnd"/>
      <w:r w:rsidRPr="00214E66">
        <w:rPr>
          <w:rFonts w:asciiTheme="minorHAnsi" w:eastAsia="Times New Roman" w:hAnsiTheme="minorHAnsi" w:cstheme="minorHAnsi"/>
          <w:color w:val="000000"/>
          <w:shd w:val="clear" w:color="auto" w:fill="FFFFFF"/>
        </w:rPr>
        <w:t xml:space="preserve"> J, </w:t>
      </w:r>
      <w:proofErr w:type="spellStart"/>
      <w:r w:rsidRPr="00214E66">
        <w:rPr>
          <w:rFonts w:asciiTheme="minorHAnsi" w:eastAsia="Times New Roman" w:hAnsiTheme="minorHAnsi" w:cstheme="minorHAnsi"/>
          <w:color w:val="000000"/>
          <w:shd w:val="clear" w:color="auto" w:fill="FFFFFF"/>
        </w:rPr>
        <w:t>Dubra</w:t>
      </w:r>
      <w:proofErr w:type="spellEnd"/>
      <w:r w:rsidRPr="00214E66">
        <w:rPr>
          <w:rFonts w:asciiTheme="minorHAnsi" w:eastAsia="Times New Roman" w:hAnsiTheme="minorHAnsi" w:cstheme="minorHAnsi"/>
          <w:color w:val="000000"/>
          <w:shd w:val="clear" w:color="auto" w:fill="FFFFFF"/>
        </w:rPr>
        <w:t xml:space="preserve"> A, Carroll J. </w:t>
      </w:r>
      <w:r w:rsidRPr="00214E66">
        <w:rPr>
          <w:rFonts w:asciiTheme="minorHAnsi" w:eastAsia="Times New Roman" w:hAnsiTheme="minorHAnsi" w:cstheme="minorHAnsi"/>
          <w:color w:val="000000"/>
        </w:rPr>
        <w:t>Spatial and temporal variation of rod photoreceptor reflectance in the human retina</w:t>
      </w:r>
      <w:r w:rsidRPr="00214E66">
        <w:rPr>
          <w:rFonts w:asciiTheme="minorHAnsi" w:eastAsia="Times New Roman" w:hAnsiTheme="minorHAnsi" w:cstheme="minorHAnsi"/>
          <w:color w:val="000000"/>
          <w:shd w:val="clear" w:color="auto" w:fill="FFFFFF"/>
        </w:rPr>
        <w:t>. </w:t>
      </w:r>
      <w:r w:rsidRPr="00214E66">
        <w:rPr>
          <w:rFonts w:asciiTheme="minorHAnsi" w:eastAsia="Times New Roman" w:hAnsiTheme="minorHAnsi" w:cstheme="minorHAnsi"/>
          <w:color w:val="000000"/>
        </w:rPr>
        <w:t>Biomed. Opt. Express</w:t>
      </w:r>
      <w:r w:rsidRPr="00214E66">
        <w:rPr>
          <w:rFonts w:asciiTheme="minorHAnsi" w:eastAsia="Times New Roman" w:hAnsiTheme="minorHAnsi" w:cstheme="minorHAnsi"/>
          <w:color w:val="000000"/>
          <w:shd w:val="clear" w:color="auto" w:fill="FFFFFF"/>
        </w:rPr>
        <w:t> </w:t>
      </w:r>
      <w:r w:rsidR="005032A1" w:rsidRPr="00214E66">
        <w:rPr>
          <w:rFonts w:asciiTheme="minorHAnsi" w:eastAsia="Times New Roman" w:hAnsiTheme="minorHAnsi" w:cstheme="minorHAnsi"/>
          <w:color w:val="000000"/>
          <w:shd w:val="clear" w:color="auto" w:fill="FFFFFF"/>
        </w:rPr>
        <w:t>2011,</w:t>
      </w:r>
      <w:r w:rsidRPr="00214E66">
        <w:rPr>
          <w:rFonts w:asciiTheme="minorHAnsi" w:eastAsia="Times New Roman" w:hAnsiTheme="minorHAnsi" w:cstheme="minorHAnsi"/>
          <w:color w:val="000000"/>
          <w:shd w:val="clear" w:color="auto" w:fill="FFFFFF"/>
        </w:rPr>
        <w:t xml:space="preserve"> </w:t>
      </w:r>
      <w:r w:rsidRPr="00214E66">
        <w:rPr>
          <w:rFonts w:asciiTheme="minorHAnsi" w:eastAsia="Times New Roman" w:hAnsiTheme="minorHAnsi" w:cstheme="minorHAnsi"/>
          <w:color w:val="000000"/>
        </w:rPr>
        <w:t>2</w:t>
      </w:r>
      <w:r w:rsidRPr="00214E66">
        <w:rPr>
          <w:rFonts w:asciiTheme="minorHAnsi" w:eastAsia="Times New Roman" w:hAnsiTheme="minorHAnsi" w:cstheme="minorHAnsi"/>
          <w:color w:val="000000"/>
          <w:shd w:val="clear" w:color="auto" w:fill="FFFFFF"/>
        </w:rPr>
        <w:t>, 2577–2589.</w:t>
      </w:r>
    </w:p>
    <w:p w14:paraId="48C68D02" w14:textId="07EC4ACE" w:rsidR="00314096" w:rsidRPr="003103E6" w:rsidRDefault="005032A1" w:rsidP="00214E66">
      <w:pPr>
        <w:rPr>
          <w:rFonts w:asciiTheme="minorHAnsi" w:eastAsia="Times New Roman" w:hAnsiTheme="minorHAnsi" w:cstheme="minorHAnsi"/>
        </w:rPr>
      </w:pPr>
      <w:r w:rsidRPr="003103E6">
        <w:rPr>
          <w:rFonts w:asciiTheme="minorHAnsi" w:eastAsia="Times New Roman" w:hAnsiTheme="minorHAnsi" w:cstheme="minorHAnsi"/>
          <w:color w:val="000000"/>
          <w:shd w:val="clear" w:color="auto" w:fill="FFFFFF"/>
        </w:rPr>
        <w:t xml:space="preserve">28. </w:t>
      </w:r>
      <w:proofErr w:type="spellStart"/>
      <w:r w:rsidRPr="003103E6">
        <w:rPr>
          <w:rFonts w:asciiTheme="minorHAnsi" w:eastAsia="Times New Roman" w:hAnsiTheme="minorHAnsi" w:cstheme="minorHAnsi"/>
          <w:color w:val="000000"/>
          <w:shd w:val="clear" w:color="auto" w:fill="FFFFFF"/>
        </w:rPr>
        <w:t>Pircher</w:t>
      </w:r>
      <w:proofErr w:type="spellEnd"/>
      <w:r w:rsidRPr="003103E6">
        <w:rPr>
          <w:rFonts w:asciiTheme="minorHAnsi" w:eastAsia="Times New Roman" w:hAnsiTheme="minorHAnsi" w:cstheme="minorHAnsi"/>
          <w:color w:val="000000"/>
          <w:shd w:val="clear" w:color="auto" w:fill="FFFFFF"/>
        </w:rPr>
        <w:t xml:space="preserve"> M, </w:t>
      </w:r>
      <w:proofErr w:type="spellStart"/>
      <w:r w:rsidRPr="003103E6">
        <w:rPr>
          <w:rFonts w:asciiTheme="minorHAnsi" w:eastAsia="Times New Roman" w:hAnsiTheme="minorHAnsi" w:cstheme="minorHAnsi"/>
          <w:color w:val="000000"/>
          <w:shd w:val="clear" w:color="auto" w:fill="FFFFFF"/>
        </w:rPr>
        <w:t>Kroisamer</w:t>
      </w:r>
      <w:proofErr w:type="spellEnd"/>
      <w:r w:rsidRPr="003103E6">
        <w:rPr>
          <w:rFonts w:asciiTheme="minorHAnsi" w:eastAsia="Times New Roman" w:hAnsiTheme="minorHAnsi" w:cstheme="minorHAnsi"/>
          <w:color w:val="000000"/>
          <w:shd w:val="clear" w:color="auto" w:fill="FFFFFF"/>
        </w:rPr>
        <w:t xml:space="preserve"> J, </w:t>
      </w:r>
      <w:proofErr w:type="spellStart"/>
      <w:r w:rsidRPr="003103E6">
        <w:rPr>
          <w:rFonts w:asciiTheme="minorHAnsi" w:eastAsia="Times New Roman" w:hAnsiTheme="minorHAnsi" w:cstheme="minorHAnsi"/>
          <w:color w:val="000000"/>
          <w:shd w:val="clear" w:color="auto" w:fill="FFFFFF"/>
        </w:rPr>
        <w:t>Felberer</w:t>
      </w:r>
      <w:proofErr w:type="spellEnd"/>
      <w:r w:rsidRPr="003103E6">
        <w:rPr>
          <w:rFonts w:asciiTheme="minorHAnsi" w:eastAsia="Times New Roman" w:hAnsiTheme="minorHAnsi" w:cstheme="minorHAnsi"/>
          <w:color w:val="000000"/>
          <w:shd w:val="clear" w:color="auto" w:fill="FFFFFF"/>
        </w:rPr>
        <w:t xml:space="preserve"> F, </w:t>
      </w:r>
      <w:proofErr w:type="spellStart"/>
      <w:r w:rsidRPr="003103E6">
        <w:rPr>
          <w:rFonts w:asciiTheme="minorHAnsi" w:eastAsia="Times New Roman" w:hAnsiTheme="minorHAnsi" w:cstheme="minorHAnsi"/>
          <w:color w:val="000000"/>
          <w:shd w:val="clear" w:color="auto" w:fill="FFFFFF"/>
        </w:rPr>
        <w:t>Sattmann</w:t>
      </w:r>
      <w:proofErr w:type="spellEnd"/>
      <w:r w:rsidRPr="003103E6">
        <w:rPr>
          <w:rFonts w:asciiTheme="minorHAnsi" w:eastAsia="Times New Roman" w:hAnsiTheme="minorHAnsi" w:cstheme="minorHAnsi"/>
          <w:color w:val="000000"/>
          <w:shd w:val="clear" w:color="auto" w:fill="FFFFFF"/>
        </w:rPr>
        <w:t xml:space="preserve"> H, </w:t>
      </w:r>
      <w:proofErr w:type="spellStart"/>
      <w:r w:rsidRPr="003103E6">
        <w:rPr>
          <w:rFonts w:asciiTheme="minorHAnsi" w:eastAsia="Times New Roman" w:hAnsiTheme="minorHAnsi" w:cstheme="minorHAnsi"/>
          <w:color w:val="000000"/>
          <w:shd w:val="clear" w:color="auto" w:fill="FFFFFF"/>
        </w:rPr>
        <w:t>Götzinger</w:t>
      </w:r>
      <w:proofErr w:type="spellEnd"/>
      <w:r w:rsidRPr="003103E6">
        <w:rPr>
          <w:rFonts w:asciiTheme="minorHAnsi" w:eastAsia="Times New Roman" w:hAnsiTheme="minorHAnsi" w:cstheme="minorHAnsi"/>
          <w:color w:val="000000"/>
          <w:shd w:val="clear" w:color="auto" w:fill="FFFFFF"/>
        </w:rPr>
        <w:t xml:space="preserve"> E, </w:t>
      </w:r>
      <w:proofErr w:type="spellStart"/>
      <w:r w:rsidRPr="003103E6">
        <w:rPr>
          <w:rFonts w:asciiTheme="minorHAnsi" w:eastAsia="Times New Roman" w:hAnsiTheme="minorHAnsi" w:cstheme="minorHAnsi"/>
          <w:color w:val="000000"/>
          <w:shd w:val="clear" w:color="auto" w:fill="FFFFFF"/>
        </w:rPr>
        <w:t>Hitzenberger</w:t>
      </w:r>
      <w:proofErr w:type="spellEnd"/>
      <w:r w:rsidRPr="003103E6">
        <w:rPr>
          <w:rFonts w:asciiTheme="minorHAnsi" w:eastAsia="Times New Roman" w:hAnsiTheme="minorHAnsi" w:cstheme="minorHAnsi"/>
          <w:color w:val="000000"/>
          <w:shd w:val="clear" w:color="auto" w:fill="FFFFFF"/>
        </w:rPr>
        <w:t xml:space="preserve"> C. </w:t>
      </w:r>
      <w:r w:rsidRPr="003103E6">
        <w:rPr>
          <w:rFonts w:asciiTheme="minorHAnsi" w:eastAsia="Times New Roman" w:hAnsiTheme="minorHAnsi" w:cstheme="minorHAnsi"/>
          <w:color w:val="000000"/>
        </w:rPr>
        <w:t>Temporal changes of human cone photoreceptors observed in vivo with SLO/OCT</w:t>
      </w:r>
      <w:r w:rsidRPr="003103E6">
        <w:rPr>
          <w:rFonts w:asciiTheme="minorHAnsi" w:eastAsia="Times New Roman" w:hAnsiTheme="minorHAnsi" w:cstheme="minorHAnsi"/>
          <w:color w:val="000000"/>
          <w:shd w:val="clear" w:color="auto" w:fill="FFFFFF"/>
        </w:rPr>
        <w:t>. </w:t>
      </w:r>
      <w:r w:rsidRPr="003103E6">
        <w:rPr>
          <w:rFonts w:asciiTheme="minorHAnsi" w:eastAsia="Times New Roman" w:hAnsiTheme="minorHAnsi" w:cstheme="minorHAnsi"/>
          <w:color w:val="000000"/>
        </w:rPr>
        <w:t>Biomed. Opt. Express</w:t>
      </w:r>
      <w:r w:rsidRPr="003103E6">
        <w:rPr>
          <w:rFonts w:asciiTheme="minorHAnsi" w:eastAsia="Times New Roman" w:hAnsiTheme="minorHAnsi" w:cstheme="minorHAnsi"/>
          <w:color w:val="000000"/>
          <w:shd w:val="clear" w:color="auto" w:fill="FFFFFF"/>
        </w:rPr>
        <w:t xml:space="preserve"> 2011, </w:t>
      </w:r>
      <w:r w:rsidRPr="003103E6">
        <w:rPr>
          <w:rFonts w:asciiTheme="minorHAnsi" w:eastAsia="Times New Roman" w:hAnsiTheme="minorHAnsi" w:cstheme="minorHAnsi"/>
          <w:color w:val="000000"/>
        </w:rPr>
        <w:t>2</w:t>
      </w:r>
      <w:r w:rsidRPr="003103E6">
        <w:rPr>
          <w:rFonts w:asciiTheme="minorHAnsi" w:eastAsia="Times New Roman" w:hAnsiTheme="minorHAnsi" w:cstheme="minorHAnsi"/>
          <w:color w:val="000000"/>
          <w:shd w:val="clear" w:color="auto" w:fill="FFFFFF"/>
        </w:rPr>
        <w:t>, 100–112.</w:t>
      </w:r>
    </w:p>
    <w:p w14:paraId="45AA7B5E" w14:textId="6A50DA2A" w:rsidR="00214E66" w:rsidRPr="003103E6" w:rsidRDefault="00214E66" w:rsidP="00214E66">
      <w:pPr>
        <w:rPr>
          <w:rFonts w:asciiTheme="minorHAnsi" w:eastAsia="Times New Roman" w:hAnsiTheme="minorHAnsi" w:cstheme="minorHAnsi"/>
          <w:lang w:val="fr-FR"/>
        </w:rPr>
      </w:pPr>
      <w:r w:rsidRPr="003103E6">
        <w:rPr>
          <w:rFonts w:asciiTheme="minorHAnsi" w:eastAsia="Times New Roman" w:hAnsiTheme="minorHAnsi" w:cstheme="minorHAnsi"/>
        </w:rPr>
        <w:t xml:space="preserve">29. </w:t>
      </w:r>
      <w:proofErr w:type="spellStart"/>
      <w:r w:rsidRPr="003103E6">
        <w:rPr>
          <w:rFonts w:asciiTheme="minorHAnsi" w:eastAsia="Times New Roman" w:hAnsiTheme="minorHAnsi" w:cstheme="minorHAnsi"/>
          <w:color w:val="000000"/>
          <w:shd w:val="clear" w:color="auto" w:fill="FFFFFF"/>
        </w:rPr>
        <w:t>Roorda</w:t>
      </w:r>
      <w:proofErr w:type="spellEnd"/>
      <w:r w:rsidRPr="003103E6">
        <w:rPr>
          <w:rFonts w:asciiTheme="minorHAnsi" w:eastAsia="Times New Roman" w:hAnsiTheme="minorHAnsi" w:cstheme="minorHAnsi"/>
          <w:color w:val="000000"/>
          <w:shd w:val="clear" w:color="auto" w:fill="FFFFFF"/>
        </w:rPr>
        <w:t xml:space="preserve"> A, Williams DR. </w:t>
      </w:r>
      <w:r w:rsidRPr="003103E6">
        <w:rPr>
          <w:rFonts w:asciiTheme="minorHAnsi" w:eastAsia="Times New Roman" w:hAnsiTheme="minorHAnsi" w:cstheme="minorHAnsi"/>
          <w:color w:val="000000"/>
        </w:rPr>
        <w:t>Optical fiber properties of individual human cones</w:t>
      </w:r>
      <w:r w:rsidRPr="003103E6">
        <w:rPr>
          <w:rFonts w:asciiTheme="minorHAnsi" w:eastAsia="Times New Roman" w:hAnsiTheme="minorHAnsi" w:cstheme="minorHAnsi"/>
          <w:color w:val="000000"/>
          <w:shd w:val="clear" w:color="auto" w:fill="FFFFFF"/>
        </w:rPr>
        <w:t>. </w:t>
      </w:r>
      <w:r w:rsidRPr="003103E6">
        <w:rPr>
          <w:rFonts w:asciiTheme="minorHAnsi" w:eastAsia="Times New Roman" w:hAnsiTheme="minorHAnsi" w:cstheme="minorHAnsi"/>
          <w:color w:val="000000"/>
          <w:lang w:val="fr-FR"/>
        </w:rPr>
        <w:t>J. Vis.</w:t>
      </w:r>
      <w:r w:rsidRPr="003103E6">
        <w:rPr>
          <w:rFonts w:asciiTheme="minorHAnsi" w:eastAsia="Times New Roman" w:hAnsiTheme="minorHAnsi" w:cstheme="minorHAnsi"/>
          <w:color w:val="000000"/>
          <w:shd w:val="clear" w:color="auto" w:fill="FFFFFF"/>
          <w:lang w:val="fr-FR"/>
        </w:rPr>
        <w:t>, 2002. </w:t>
      </w:r>
      <w:r w:rsidRPr="003103E6">
        <w:rPr>
          <w:rFonts w:asciiTheme="minorHAnsi" w:eastAsia="Times New Roman" w:hAnsiTheme="minorHAnsi" w:cstheme="minorHAnsi"/>
          <w:color w:val="000000"/>
          <w:lang w:val="fr-FR"/>
        </w:rPr>
        <w:t>2</w:t>
      </w:r>
      <w:r w:rsidRPr="003103E6">
        <w:rPr>
          <w:rFonts w:asciiTheme="minorHAnsi" w:eastAsia="Times New Roman" w:hAnsiTheme="minorHAnsi" w:cstheme="minorHAnsi"/>
          <w:color w:val="000000"/>
          <w:shd w:val="clear" w:color="auto" w:fill="FFFFFF"/>
          <w:lang w:val="fr-FR"/>
        </w:rPr>
        <w:t>, 404–412.</w:t>
      </w:r>
    </w:p>
    <w:p w14:paraId="47C60597" w14:textId="3ACE5A8B" w:rsidR="00214E66" w:rsidRPr="003103E6" w:rsidRDefault="00214E66" w:rsidP="00214E66">
      <w:pPr>
        <w:rPr>
          <w:rFonts w:asciiTheme="minorHAnsi" w:eastAsia="Times New Roman" w:hAnsiTheme="minorHAnsi" w:cstheme="minorHAnsi"/>
          <w:color w:val="000000"/>
          <w:shd w:val="clear" w:color="auto" w:fill="FFFFFF"/>
        </w:rPr>
      </w:pPr>
      <w:r w:rsidRPr="003103E6">
        <w:rPr>
          <w:rFonts w:asciiTheme="minorHAnsi" w:eastAsia="Times New Roman" w:hAnsiTheme="minorHAnsi" w:cstheme="minorHAnsi"/>
          <w:color w:val="000000"/>
          <w:shd w:val="clear" w:color="auto" w:fill="FFFFFF"/>
          <w:lang w:val="fr-FR"/>
        </w:rPr>
        <w:t xml:space="preserve">30. Gao W, </w:t>
      </w:r>
      <w:proofErr w:type="spellStart"/>
      <w:r w:rsidRPr="003103E6">
        <w:rPr>
          <w:rFonts w:asciiTheme="minorHAnsi" w:eastAsia="Times New Roman" w:hAnsiTheme="minorHAnsi" w:cstheme="minorHAnsi"/>
          <w:color w:val="000000"/>
          <w:shd w:val="clear" w:color="auto" w:fill="FFFFFF"/>
          <w:lang w:val="fr-FR"/>
        </w:rPr>
        <w:t>Cense</w:t>
      </w:r>
      <w:proofErr w:type="spellEnd"/>
      <w:r w:rsidRPr="003103E6">
        <w:rPr>
          <w:rFonts w:asciiTheme="minorHAnsi" w:eastAsia="Times New Roman" w:hAnsiTheme="minorHAnsi" w:cstheme="minorHAnsi"/>
          <w:color w:val="000000"/>
          <w:shd w:val="clear" w:color="auto" w:fill="FFFFFF"/>
          <w:lang w:val="fr-FR"/>
        </w:rPr>
        <w:t xml:space="preserve"> B, Zhang Y, </w:t>
      </w:r>
      <w:proofErr w:type="spellStart"/>
      <w:r w:rsidRPr="003103E6">
        <w:rPr>
          <w:rFonts w:asciiTheme="minorHAnsi" w:eastAsia="Times New Roman" w:hAnsiTheme="minorHAnsi" w:cstheme="minorHAnsi"/>
          <w:color w:val="000000"/>
          <w:shd w:val="clear" w:color="auto" w:fill="FFFFFF"/>
          <w:lang w:val="fr-FR"/>
        </w:rPr>
        <w:t>Jonnal</w:t>
      </w:r>
      <w:proofErr w:type="spellEnd"/>
      <w:r w:rsidRPr="003103E6">
        <w:rPr>
          <w:rFonts w:asciiTheme="minorHAnsi" w:eastAsia="Times New Roman" w:hAnsiTheme="minorHAnsi" w:cstheme="minorHAnsi"/>
          <w:color w:val="000000"/>
          <w:shd w:val="clear" w:color="auto" w:fill="FFFFFF"/>
          <w:lang w:val="fr-FR"/>
        </w:rPr>
        <w:t xml:space="preserve"> RS, Miller DT. </w:t>
      </w:r>
      <w:r w:rsidRPr="003103E6">
        <w:rPr>
          <w:rFonts w:asciiTheme="minorHAnsi" w:eastAsia="Times New Roman" w:hAnsiTheme="minorHAnsi" w:cstheme="minorHAnsi"/>
          <w:color w:val="000000"/>
        </w:rPr>
        <w:t>Measuring retinal contributions to the optical Stiles-Crawford effect with optical coherence tomography</w:t>
      </w:r>
      <w:r w:rsidRPr="003103E6">
        <w:rPr>
          <w:rFonts w:asciiTheme="minorHAnsi" w:eastAsia="Times New Roman" w:hAnsiTheme="minorHAnsi" w:cstheme="minorHAnsi"/>
          <w:color w:val="000000"/>
          <w:shd w:val="clear" w:color="auto" w:fill="FFFFFF"/>
        </w:rPr>
        <w:t xml:space="preserve">. </w:t>
      </w:r>
      <w:r w:rsidRPr="003103E6">
        <w:rPr>
          <w:rFonts w:asciiTheme="minorHAnsi" w:eastAsia="Times New Roman" w:hAnsiTheme="minorHAnsi" w:cstheme="minorHAnsi"/>
          <w:color w:val="000000"/>
        </w:rPr>
        <w:t>Opt. Express</w:t>
      </w:r>
      <w:r w:rsidRPr="003103E6">
        <w:rPr>
          <w:rFonts w:asciiTheme="minorHAnsi" w:eastAsia="Times New Roman" w:hAnsiTheme="minorHAnsi" w:cstheme="minorHAnsi"/>
          <w:color w:val="000000"/>
          <w:shd w:val="clear" w:color="auto" w:fill="FFFFFF"/>
        </w:rPr>
        <w:t>, 2008. </w:t>
      </w:r>
      <w:r w:rsidRPr="003103E6">
        <w:rPr>
          <w:rFonts w:asciiTheme="minorHAnsi" w:eastAsia="Times New Roman" w:hAnsiTheme="minorHAnsi" w:cstheme="minorHAnsi"/>
          <w:color w:val="000000"/>
        </w:rPr>
        <w:t>16</w:t>
      </w:r>
      <w:r w:rsidRPr="003103E6">
        <w:rPr>
          <w:rFonts w:asciiTheme="minorHAnsi" w:eastAsia="Times New Roman" w:hAnsiTheme="minorHAnsi" w:cstheme="minorHAnsi"/>
          <w:color w:val="000000"/>
          <w:shd w:val="clear" w:color="auto" w:fill="FFFFFF"/>
        </w:rPr>
        <w:t>, 6486–6501.</w:t>
      </w:r>
    </w:p>
    <w:p w14:paraId="04264842" w14:textId="197465CF" w:rsidR="00214E66" w:rsidRPr="003103E6" w:rsidRDefault="00214E66" w:rsidP="00214E66">
      <w:pPr>
        <w:pStyle w:val="desc"/>
        <w:spacing w:before="0" w:beforeAutospacing="0" w:after="0" w:afterAutospacing="0"/>
        <w:rPr>
          <w:rFonts w:asciiTheme="minorHAnsi" w:hAnsiTheme="minorHAnsi" w:cstheme="minorHAnsi"/>
          <w:color w:val="000000"/>
        </w:rPr>
      </w:pPr>
      <w:r w:rsidRPr="003103E6">
        <w:rPr>
          <w:rFonts w:asciiTheme="minorHAnsi" w:hAnsiTheme="minorHAnsi" w:cstheme="minorHAnsi"/>
        </w:rPr>
        <w:t xml:space="preserve">31. </w:t>
      </w:r>
      <w:proofErr w:type="spellStart"/>
      <w:r w:rsidRPr="003103E6">
        <w:rPr>
          <w:rFonts w:asciiTheme="minorHAnsi" w:hAnsiTheme="minorHAnsi" w:cstheme="minorHAnsi"/>
          <w:color w:val="000000"/>
        </w:rPr>
        <w:t>Miloudi</w:t>
      </w:r>
      <w:proofErr w:type="spellEnd"/>
      <w:r w:rsidRPr="003103E6">
        <w:rPr>
          <w:rFonts w:asciiTheme="minorHAnsi" w:hAnsiTheme="minorHAnsi" w:cstheme="minorHAnsi"/>
          <w:color w:val="000000"/>
        </w:rPr>
        <w:t xml:space="preserve"> C, </w:t>
      </w:r>
      <w:proofErr w:type="spellStart"/>
      <w:r w:rsidRPr="003103E6">
        <w:rPr>
          <w:rFonts w:asciiTheme="minorHAnsi" w:hAnsiTheme="minorHAnsi" w:cstheme="minorHAnsi"/>
          <w:color w:val="000000"/>
        </w:rPr>
        <w:t>Rossant</w:t>
      </w:r>
      <w:proofErr w:type="spellEnd"/>
      <w:r w:rsidRPr="003103E6">
        <w:rPr>
          <w:rFonts w:asciiTheme="minorHAnsi" w:hAnsiTheme="minorHAnsi" w:cstheme="minorHAnsi"/>
          <w:color w:val="000000"/>
        </w:rPr>
        <w:t xml:space="preserve"> F, Bloch I, </w:t>
      </w:r>
      <w:proofErr w:type="spellStart"/>
      <w:r w:rsidRPr="003103E6">
        <w:rPr>
          <w:rFonts w:asciiTheme="minorHAnsi" w:hAnsiTheme="minorHAnsi" w:cstheme="minorHAnsi"/>
          <w:color w:val="000000"/>
        </w:rPr>
        <w:t>Chaumette</w:t>
      </w:r>
      <w:proofErr w:type="spellEnd"/>
      <w:r w:rsidRPr="003103E6">
        <w:rPr>
          <w:rFonts w:asciiTheme="minorHAnsi" w:hAnsiTheme="minorHAnsi" w:cstheme="minorHAnsi"/>
          <w:color w:val="000000"/>
        </w:rPr>
        <w:t xml:space="preserve"> C, </w:t>
      </w:r>
      <w:proofErr w:type="spellStart"/>
      <w:r w:rsidRPr="003103E6">
        <w:rPr>
          <w:rFonts w:asciiTheme="minorHAnsi" w:hAnsiTheme="minorHAnsi" w:cstheme="minorHAnsi"/>
          <w:color w:val="000000"/>
        </w:rPr>
        <w:t>Leseigneur</w:t>
      </w:r>
      <w:proofErr w:type="spellEnd"/>
      <w:r w:rsidRPr="003103E6">
        <w:rPr>
          <w:rFonts w:asciiTheme="minorHAnsi" w:hAnsiTheme="minorHAnsi" w:cstheme="minorHAnsi"/>
          <w:color w:val="000000"/>
        </w:rPr>
        <w:t xml:space="preserve"> A, Sahel JA, </w:t>
      </w:r>
      <w:proofErr w:type="spellStart"/>
      <w:r w:rsidRPr="003103E6">
        <w:rPr>
          <w:rFonts w:asciiTheme="minorHAnsi" w:hAnsiTheme="minorHAnsi" w:cstheme="minorHAnsi"/>
          <w:color w:val="000000"/>
        </w:rPr>
        <w:t>Meimon</w:t>
      </w:r>
      <w:proofErr w:type="spellEnd"/>
      <w:r w:rsidRPr="003103E6">
        <w:rPr>
          <w:rFonts w:asciiTheme="minorHAnsi" w:hAnsiTheme="minorHAnsi" w:cstheme="minorHAnsi"/>
          <w:color w:val="000000"/>
        </w:rPr>
        <w:t xml:space="preserve"> S, </w:t>
      </w:r>
      <w:proofErr w:type="spellStart"/>
      <w:r w:rsidRPr="003103E6">
        <w:rPr>
          <w:rFonts w:asciiTheme="minorHAnsi" w:hAnsiTheme="minorHAnsi" w:cstheme="minorHAnsi"/>
          <w:color w:val="000000"/>
        </w:rPr>
        <w:t>Mrejen</w:t>
      </w:r>
      <w:proofErr w:type="spellEnd"/>
      <w:r w:rsidRPr="003103E6">
        <w:rPr>
          <w:rFonts w:asciiTheme="minorHAnsi" w:hAnsiTheme="minorHAnsi" w:cstheme="minorHAnsi"/>
          <w:color w:val="000000"/>
        </w:rPr>
        <w:t xml:space="preserve"> S, </w:t>
      </w:r>
      <w:proofErr w:type="spellStart"/>
      <w:r w:rsidRPr="003103E6">
        <w:rPr>
          <w:rFonts w:asciiTheme="minorHAnsi" w:hAnsiTheme="minorHAnsi" w:cstheme="minorHAnsi"/>
          <w:color w:val="000000"/>
        </w:rPr>
        <w:t>Paques</w:t>
      </w:r>
      <w:proofErr w:type="spellEnd"/>
      <w:r w:rsidRPr="003103E6">
        <w:rPr>
          <w:rFonts w:asciiTheme="minorHAnsi" w:hAnsiTheme="minorHAnsi" w:cstheme="minorHAnsi"/>
          <w:color w:val="000000"/>
        </w:rPr>
        <w:t xml:space="preserve"> M.</w:t>
      </w:r>
      <w:r w:rsidRPr="003103E6">
        <w:rPr>
          <w:rFonts w:asciiTheme="minorHAnsi" w:hAnsiTheme="minorHAnsi" w:cstheme="minorHAnsi"/>
        </w:rPr>
        <w:t xml:space="preserve"> </w:t>
      </w:r>
      <w:r w:rsidRPr="003103E6">
        <w:rPr>
          <w:rFonts w:asciiTheme="minorHAnsi" w:hAnsiTheme="minorHAnsi" w:cstheme="minorHAnsi"/>
          <w:color w:val="000000"/>
        </w:rPr>
        <w:t xml:space="preserve">The Negative Cone Mosaic: A New Manifestation of the Optical Stiles-Crawford Effect in Normal Eyes. </w:t>
      </w:r>
      <w:r w:rsidRPr="003103E6">
        <w:rPr>
          <w:rStyle w:val="jrnl"/>
          <w:rFonts w:asciiTheme="minorHAnsi" w:hAnsiTheme="minorHAnsi" w:cstheme="minorHAnsi"/>
          <w:color w:val="000000"/>
        </w:rPr>
        <w:t xml:space="preserve">Invest </w:t>
      </w:r>
      <w:proofErr w:type="spellStart"/>
      <w:r w:rsidRPr="003103E6">
        <w:rPr>
          <w:rStyle w:val="jrnl"/>
          <w:rFonts w:asciiTheme="minorHAnsi" w:hAnsiTheme="minorHAnsi" w:cstheme="minorHAnsi"/>
          <w:color w:val="000000"/>
        </w:rPr>
        <w:t>Ophthalmol</w:t>
      </w:r>
      <w:proofErr w:type="spellEnd"/>
      <w:r w:rsidRPr="003103E6">
        <w:rPr>
          <w:rStyle w:val="jrnl"/>
          <w:rFonts w:asciiTheme="minorHAnsi" w:hAnsiTheme="minorHAnsi" w:cstheme="minorHAnsi"/>
          <w:color w:val="000000"/>
        </w:rPr>
        <w:t xml:space="preserve"> Vis Sci</w:t>
      </w:r>
      <w:r w:rsidRPr="003103E6">
        <w:rPr>
          <w:rFonts w:asciiTheme="minorHAnsi" w:hAnsiTheme="minorHAnsi" w:cstheme="minorHAnsi"/>
          <w:color w:val="000000"/>
        </w:rPr>
        <w:t>. 2015 Nov</w:t>
      </w:r>
      <w:proofErr w:type="gramStart"/>
      <w:r w:rsidRPr="003103E6">
        <w:rPr>
          <w:rFonts w:asciiTheme="minorHAnsi" w:hAnsiTheme="minorHAnsi" w:cstheme="minorHAnsi"/>
          <w:color w:val="000000"/>
        </w:rPr>
        <w:t>;56</w:t>
      </w:r>
      <w:proofErr w:type="gramEnd"/>
      <w:r w:rsidRPr="003103E6">
        <w:rPr>
          <w:rFonts w:asciiTheme="minorHAnsi" w:hAnsiTheme="minorHAnsi" w:cstheme="minorHAnsi"/>
          <w:color w:val="000000"/>
        </w:rPr>
        <w:t>(12):7043-50</w:t>
      </w:r>
    </w:p>
    <w:p w14:paraId="4F16734A" w14:textId="77777777" w:rsidR="003103E6" w:rsidRPr="003103E6" w:rsidRDefault="00214E66" w:rsidP="003103E6">
      <w:pPr>
        <w:pStyle w:val="desc"/>
        <w:spacing w:before="0" w:beforeAutospacing="0" w:after="0" w:afterAutospacing="0"/>
        <w:rPr>
          <w:rFonts w:asciiTheme="minorHAnsi" w:hAnsiTheme="minorHAnsi" w:cstheme="minorHAnsi"/>
          <w:color w:val="000000"/>
        </w:rPr>
      </w:pPr>
      <w:r w:rsidRPr="003103E6">
        <w:rPr>
          <w:rFonts w:asciiTheme="minorHAnsi" w:hAnsiTheme="minorHAnsi" w:cstheme="minorHAnsi"/>
          <w:color w:val="000000"/>
        </w:rPr>
        <w:t xml:space="preserve">32. Morris HJ, Blanco L, </w:t>
      </w:r>
      <w:proofErr w:type="spellStart"/>
      <w:r w:rsidRPr="003103E6">
        <w:rPr>
          <w:rFonts w:asciiTheme="minorHAnsi" w:hAnsiTheme="minorHAnsi" w:cstheme="minorHAnsi"/>
          <w:color w:val="000000"/>
        </w:rPr>
        <w:t>Codona</w:t>
      </w:r>
      <w:proofErr w:type="spellEnd"/>
      <w:r w:rsidRPr="003103E6">
        <w:rPr>
          <w:rFonts w:asciiTheme="minorHAnsi" w:hAnsiTheme="minorHAnsi" w:cstheme="minorHAnsi"/>
          <w:color w:val="000000"/>
        </w:rPr>
        <w:t xml:space="preserve"> JL, Li SL, Choi SS, </w:t>
      </w:r>
      <w:proofErr w:type="spellStart"/>
      <w:r w:rsidRPr="003103E6">
        <w:rPr>
          <w:rFonts w:asciiTheme="minorHAnsi" w:hAnsiTheme="minorHAnsi" w:cstheme="minorHAnsi"/>
          <w:color w:val="000000"/>
        </w:rPr>
        <w:t>Doble</w:t>
      </w:r>
      <w:proofErr w:type="spellEnd"/>
      <w:r w:rsidRPr="003103E6">
        <w:rPr>
          <w:rFonts w:asciiTheme="minorHAnsi" w:hAnsiTheme="minorHAnsi" w:cstheme="minorHAnsi"/>
          <w:color w:val="000000"/>
        </w:rPr>
        <w:t xml:space="preserve"> N. Directionality of individual cone photoreceptors in the </w:t>
      </w:r>
      <w:proofErr w:type="spellStart"/>
      <w:r w:rsidRPr="003103E6">
        <w:rPr>
          <w:rFonts w:asciiTheme="minorHAnsi" w:hAnsiTheme="minorHAnsi" w:cstheme="minorHAnsi"/>
          <w:color w:val="000000"/>
        </w:rPr>
        <w:t>parafoveal</w:t>
      </w:r>
      <w:proofErr w:type="spellEnd"/>
      <w:r w:rsidRPr="003103E6">
        <w:rPr>
          <w:rFonts w:asciiTheme="minorHAnsi" w:hAnsiTheme="minorHAnsi" w:cstheme="minorHAnsi"/>
          <w:color w:val="000000"/>
        </w:rPr>
        <w:t xml:space="preserve"> region. </w:t>
      </w:r>
      <w:r w:rsidRPr="003103E6">
        <w:rPr>
          <w:rStyle w:val="jrnl"/>
          <w:rFonts w:asciiTheme="minorHAnsi" w:hAnsiTheme="minorHAnsi" w:cstheme="minorHAnsi"/>
          <w:color w:val="000000"/>
        </w:rPr>
        <w:t>Vision Res</w:t>
      </w:r>
      <w:r w:rsidRPr="003103E6">
        <w:rPr>
          <w:rFonts w:asciiTheme="minorHAnsi" w:hAnsiTheme="minorHAnsi" w:cstheme="minorHAnsi"/>
          <w:color w:val="000000"/>
        </w:rPr>
        <w:t>. 2015 Dec</w:t>
      </w:r>
      <w:proofErr w:type="gramStart"/>
      <w:r w:rsidRPr="003103E6">
        <w:rPr>
          <w:rFonts w:asciiTheme="minorHAnsi" w:hAnsiTheme="minorHAnsi" w:cstheme="minorHAnsi"/>
          <w:color w:val="000000"/>
        </w:rPr>
        <w:t>;117:67</w:t>
      </w:r>
      <w:proofErr w:type="gramEnd"/>
      <w:r w:rsidRPr="003103E6">
        <w:rPr>
          <w:rFonts w:asciiTheme="minorHAnsi" w:hAnsiTheme="minorHAnsi" w:cstheme="minorHAnsi"/>
          <w:color w:val="000000"/>
        </w:rPr>
        <w:t>-80</w:t>
      </w:r>
    </w:p>
    <w:p w14:paraId="409AE001" w14:textId="7A6C3595" w:rsidR="00407A3A" w:rsidRPr="003103E6" w:rsidRDefault="003103E6" w:rsidP="003103E6">
      <w:pPr>
        <w:pStyle w:val="desc"/>
        <w:spacing w:before="0" w:beforeAutospacing="0" w:after="0" w:afterAutospacing="0"/>
        <w:rPr>
          <w:rFonts w:asciiTheme="minorHAnsi" w:hAnsiTheme="minorHAnsi" w:cstheme="minorHAnsi"/>
          <w:color w:val="000000"/>
        </w:rPr>
      </w:pPr>
      <w:r w:rsidRPr="003103E6">
        <w:rPr>
          <w:rFonts w:asciiTheme="minorHAnsi" w:hAnsiTheme="minorHAnsi" w:cstheme="minorHAnsi"/>
          <w:color w:val="000000"/>
        </w:rPr>
        <w:lastRenderedPageBreak/>
        <w:t xml:space="preserve">33. </w:t>
      </w:r>
      <w:proofErr w:type="spellStart"/>
      <w:r w:rsidR="00407A3A" w:rsidRPr="003103E6">
        <w:rPr>
          <w:rFonts w:asciiTheme="minorHAnsi" w:hAnsiTheme="minorHAnsi" w:cstheme="minorHAnsi"/>
          <w:color w:val="000000"/>
          <w:kern w:val="36"/>
        </w:rPr>
        <w:t>Mariotti</w:t>
      </w:r>
      <w:proofErr w:type="spellEnd"/>
      <w:r w:rsidR="00407A3A" w:rsidRPr="003103E6">
        <w:rPr>
          <w:rFonts w:asciiTheme="minorHAnsi" w:hAnsiTheme="minorHAnsi" w:cstheme="minorHAnsi"/>
          <w:color w:val="000000"/>
          <w:kern w:val="36"/>
        </w:rPr>
        <w:t xml:space="preserve"> L, Devaney N, Lombardo G, Lombardo M. Understanding the changes of cone reflectance in adaptive optics flood illumination retinal images over three years. </w:t>
      </w:r>
      <w:r w:rsidR="00407A3A" w:rsidRPr="003103E6">
        <w:rPr>
          <w:rFonts w:asciiTheme="minorHAnsi" w:hAnsiTheme="minorHAnsi" w:cstheme="minorHAnsi"/>
          <w:color w:val="000000"/>
          <w:shd w:val="clear" w:color="auto" w:fill="FFFFFF"/>
        </w:rPr>
        <w:t>Biomed Opt Express. 2016 Jul 1; 7(7): 2807–2822.</w:t>
      </w:r>
    </w:p>
    <w:p w14:paraId="5C3DB232" w14:textId="2B0EAC63" w:rsidR="00DB1759" w:rsidRPr="001128C7" w:rsidRDefault="003103E6" w:rsidP="001128C7">
      <w:pPr>
        <w:rPr>
          <w:rFonts w:asciiTheme="minorHAnsi" w:eastAsia="Times New Roman" w:hAnsiTheme="minorHAnsi" w:cstheme="minorHAnsi"/>
        </w:rPr>
      </w:pPr>
      <w:r w:rsidRPr="003103E6">
        <w:rPr>
          <w:rFonts w:asciiTheme="minorHAnsi" w:eastAsia="Times New Roman" w:hAnsiTheme="minorHAnsi" w:cstheme="minorHAnsi"/>
          <w:color w:val="000000"/>
          <w:shd w:val="clear" w:color="auto" w:fill="FFFFFF"/>
        </w:rPr>
        <w:t xml:space="preserve">34. </w:t>
      </w:r>
      <w:proofErr w:type="spellStart"/>
      <w:r w:rsidRPr="003103E6">
        <w:rPr>
          <w:rFonts w:asciiTheme="minorHAnsi" w:eastAsia="Times New Roman" w:hAnsiTheme="minorHAnsi" w:cstheme="minorHAnsi"/>
          <w:color w:val="000000"/>
          <w:shd w:val="clear" w:color="auto" w:fill="FFFFFF"/>
        </w:rPr>
        <w:t>Godara</w:t>
      </w:r>
      <w:proofErr w:type="spellEnd"/>
      <w:r w:rsidRPr="003103E6">
        <w:rPr>
          <w:rFonts w:asciiTheme="minorHAnsi" w:eastAsia="Times New Roman" w:hAnsiTheme="minorHAnsi" w:cstheme="minorHAnsi"/>
          <w:color w:val="000000"/>
          <w:shd w:val="clear" w:color="auto" w:fill="FFFFFF"/>
        </w:rPr>
        <w:t xml:space="preserve"> P, Cooper RF, </w:t>
      </w:r>
      <w:proofErr w:type="spellStart"/>
      <w:r w:rsidRPr="003103E6">
        <w:rPr>
          <w:rFonts w:asciiTheme="minorHAnsi" w:eastAsia="Times New Roman" w:hAnsiTheme="minorHAnsi" w:cstheme="minorHAnsi"/>
          <w:color w:val="000000"/>
          <w:shd w:val="clear" w:color="auto" w:fill="FFFFFF"/>
        </w:rPr>
        <w:t>Sergouniotis</w:t>
      </w:r>
      <w:proofErr w:type="spellEnd"/>
      <w:r w:rsidRPr="003103E6">
        <w:rPr>
          <w:rFonts w:asciiTheme="minorHAnsi" w:eastAsia="Times New Roman" w:hAnsiTheme="minorHAnsi" w:cstheme="minorHAnsi"/>
          <w:color w:val="000000"/>
          <w:shd w:val="clear" w:color="auto" w:fill="FFFFFF"/>
        </w:rPr>
        <w:t xml:space="preserve"> PI</w:t>
      </w:r>
      <w:r w:rsidR="007F1830" w:rsidRPr="003103E6">
        <w:rPr>
          <w:rFonts w:asciiTheme="minorHAnsi" w:eastAsia="Times New Roman" w:hAnsiTheme="minorHAnsi" w:cstheme="minorHAnsi"/>
          <w:color w:val="000000"/>
          <w:shd w:val="clear" w:color="auto" w:fill="FFFFFF"/>
        </w:rPr>
        <w:t xml:space="preserve">, </w:t>
      </w:r>
      <w:proofErr w:type="spellStart"/>
      <w:r w:rsidRPr="003103E6">
        <w:rPr>
          <w:rFonts w:asciiTheme="minorHAnsi" w:eastAsia="Times New Roman" w:hAnsiTheme="minorHAnsi" w:cstheme="minorHAnsi"/>
          <w:color w:val="000000"/>
          <w:shd w:val="clear" w:color="auto" w:fill="FFFFFF"/>
        </w:rPr>
        <w:t>Diederichs</w:t>
      </w:r>
      <w:proofErr w:type="spellEnd"/>
      <w:r w:rsidRPr="003103E6">
        <w:rPr>
          <w:rFonts w:asciiTheme="minorHAnsi" w:eastAsia="Times New Roman" w:hAnsiTheme="minorHAnsi" w:cstheme="minorHAnsi"/>
          <w:color w:val="000000"/>
          <w:shd w:val="clear" w:color="auto" w:fill="FFFFFF"/>
        </w:rPr>
        <w:t xml:space="preserve"> MA, </w:t>
      </w:r>
      <w:proofErr w:type="spellStart"/>
      <w:r w:rsidRPr="003103E6">
        <w:rPr>
          <w:rFonts w:asciiTheme="minorHAnsi" w:eastAsia="Times New Roman" w:hAnsiTheme="minorHAnsi" w:cstheme="minorHAnsi"/>
          <w:color w:val="000000"/>
          <w:shd w:val="clear" w:color="auto" w:fill="FFFFFF"/>
        </w:rPr>
        <w:t>Streb</w:t>
      </w:r>
      <w:proofErr w:type="spellEnd"/>
      <w:r w:rsidRPr="003103E6">
        <w:rPr>
          <w:rFonts w:asciiTheme="minorHAnsi" w:eastAsia="Times New Roman" w:hAnsiTheme="minorHAnsi" w:cstheme="minorHAnsi"/>
          <w:color w:val="000000"/>
          <w:shd w:val="clear" w:color="auto" w:fill="FFFFFF"/>
        </w:rPr>
        <w:t xml:space="preserve"> MR, </w:t>
      </w:r>
      <w:proofErr w:type="spellStart"/>
      <w:r w:rsidRPr="003103E6">
        <w:rPr>
          <w:rFonts w:asciiTheme="minorHAnsi" w:eastAsia="Times New Roman" w:hAnsiTheme="minorHAnsi" w:cstheme="minorHAnsi"/>
          <w:color w:val="000000"/>
          <w:shd w:val="clear" w:color="auto" w:fill="FFFFFF"/>
        </w:rPr>
        <w:t>Genead</w:t>
      </w:r>
      <w:proofErr w:type="spellEnd"/>
      <w:r w:rsidRPr="003103E6">
        <w:rPr>
          <w:rFonts w:asciiTheme="minorHAnsi" w:eastAsia="Times New Roman" w:hAnsiTheme="minorHAnsi" w:cstheme="minorHAnsi"/>
          <w:color w:val="000000"/>
          <w:shd w:val="clear" w:color="auto" w:fill="FFFFFF"/>
        </w:rPr>
        <w:t xml:space="preserve"> MA, </w:t>
      </w:r>
      <w:proofErr w:type="spellStart"/>
      <w:r w:rsidRPr="003103E6">
        <w:rPr>
          <w:rFonts w:asciiTheme="minorHAnsi" w:eastAsia="Times New Roman" w:hAnsiTheme="minorHAnsi" w:cstheme="minorHAnsi"/>
          <w:color w:val="000000"/>
          <w:shd w:val="clear" w:color="auto" w:fill="FFFFFF"/>
        </w:rPr>
        <w:t>McAnany</w:t>
      </w:r>
      <w:proofErr w:type="spellEnd"/>
      <w:r w:rsidRPr="003103E6">
        <w:rPr>
          <w:rFonts w:asciiTheme="minorHAnsi" w:eastAsia="Times New Roman" w:hAnsiTheme="minorHAnsi" w:cstheme="minorHAnsi"/>
          <w:color w:val="000000"/>
          <w:shd w:val="clear" w:color="auto" w:fill="FFFFFF"/>
        </w:rPr>
        <w:t xml:space="preserve"> JJ, Webster AR, Moore AT, </w:t>
      </w:r>
      <w:proofErr w:type="spellStart"/>
      <w:r w:rsidRPr="003103E6">
        <w:rPr>
          <w:rFonts w:asciiTheme="minorHAnsi" w:eastAsia="Times New Roman" w:hAnsiTheme="minorHAnsi" w:cstheme="minorHAnsi"/>
          <w:color w:val="000000"/>
          <w:shd w:val="clear" w:color="auto" w:fill="FFFFFF"/>
        </w:rPr>
        <w:t>Dubis</w:t>
      </w:r>
      <w:proofErr w:type="spellEnd"/>
      <w:r w:rsidRPr="003103E6">
        <w:rPr>
          <w:rFonts w:asciiTheme="minorHAnsi" w:eastAsia="Times New Roman" w:hAnsiTheme="minorHAnsi" w:cstheme="minorHAnsi"/>
          <w:color w:val="000000"/>
          <w:shd w:val="clear" w:color="auto" w:fill="FFFFFF"/>
        </w:rPr>
        <w:t xml:space="preserve"> AM, </w:t>
      </w:r>
      <w:proofErr w:type="spellStart"/>
      <w:r w:rsidRPr="003103E6">
        <w:rPr>
          <w:rFonts w:asciiTheme="minorHAnsi" w:eastAsia="Times New Roman" w:hAnsiTheme="minorHAnsi" w:cstheme="minorHAnsi"/>
          <w:color w:val="000000"/>
          <w:shd w:val="clear" w:color="auto" w:fill="FFFFFF"/>
        </w:rPr>
        <w:t>Neitz</w:t>
      </w:r>
      <w:proofErr w:type="spellEnd"/>
      <w:r w:rsidRPr="003103E6">
        <w:rPr>
          <w:rFonts w:asciiTheme="minorHAnsi" w:eastAsia="Times New Roman" w:hAnsiTheme="minorHAnsi" w:cstheme="minorHAnsi"/>
          <w:color w:val="000000"/>
          <w:shd w:val="clear" w:color="auto" w:fill="FFFFFF"/>
        </w:rPr>
        <w:t xml:space="preserve"> M, </w:t>
      </w:r>
      <w:proofErr w:type="spellStart"/>
      <w:r w:rsidRPr="003103E6">
        <w:rPr>
          <w:rFonts w:asciiTheme="minorHAnsi" w:eastAsia="Times New Roman" w:hAnsiTheme="minorHAnsi" w:cstheme="minorHAnsi"/>
          <w:color w:val="000000"/>
          <w:shd w:val="clear" w:color="auto" w:fill="FFFFFF"/>
        </w:rPr>
        <w:t>Dubra</w:t>
      </w:r>
      <w:proofErr w:type="spellEnd"/>
      <w:r w:rsidRPr="003103E6">
        <w:rPr>
          <w:rFonts w:asciiTheme="minorHAnsi" w:eastAsia="Times New Roman" w:hAnsiTheme="minorHAnsi" w:cstheme="minorHAnsi"/>
          <w:color w:val="000000"/>
          <w:shd w:val="clear" w:color="auto" w:fill="FFFFFF"/>
        </w:rPr>
        <w:t xml:space="preserve"> A, Stone EM, Fishman GA, Han DP, </w:t>
      </w:r>
      <w:proofErr w:type="spellStart"/>
      <w:r w:rsidRPr="003103E6">
        <w:rPr>
          <w:rFonts w:asciiTheme="minorHAnsi" w:eastAsia="Times New Roman" w:hAnsiTheme="minorHAnsi" w:cstheme="minorHAnsi"/>
          <w:color w:val="000000"/>
          <w:shd w:val="clear" w:color="auto" w:fill="FFFFFF"/>
        </w:rPr>
        <w:t>Michaelides</w:t>
      </w:r>
      <w:proofErr w:type="spellEnd"/>
      <w:r w:rsidRPr="003103E6">
        <w:rPr>
          <w:rFonts w:asciiTheme="minorHAnsi" w:eastAsia="Times New Roman" w:hAnsiTheme="minorHAnsi" w:cstheme="minorHAnsi"/>
          <w:color w:val="000000"/>
          <w:shd w:val="clear" w:color="auto" w:fill="FFFFFF"/>
        </w:rPr>
        <w:t xml:space="preserve"> M</w:t>
      </w:r>
      <w:r w:rsidR="007F1830" w:rsidRPr="003103E6">
        <w:rPr>
          <w:rFonts w:asciiTheme="minorHAnsi" w:eastAsia="Times New Roman" w:hAnsiTheme="minorHAnsi" w:cstheme="minorHAnsi"/>
          <w:color w:val="000000"/>
          <w:shd w:val="clear" w:color="auto" w:fill="FFFFFF"/>
        </w:rPr>
        <w:t>, Carroll J.</w:t>
      </w:r>
      <w:r w:rsidRPr="003103E6">
        <w:rPr>
          <w:rFonts w:asciiTheme="minorHAnsi" w:eastAsia="Times New Roman" w:hAnsiTheme="minorHAnsi" w:cstheme="minorHAnsi"/>
          <w:color w:val="000000"/>
          <w:shd w:val="clear" w:color="auto" w:fill="FFFFFF"/>
        </w:rPr>
        <w:t xml:space="preserve"> </w:t>
      </w:r>
      <w:r w:rsidR="007F1830" w:rsidRPr="003103E6">
        <w:rPr>
          <w:rFonts w:asciiTheme="minorHAnsi" w:eastAsia="Times New Roman" w:hAnsiTheme="minorHAnsi" w:cstheme="minorHAnsi"/>
          <w:color w:val="000000"/>
        </w:rPr>
        <w:t xml:space="preserve">Assessing retinal structure in complete congenital stationary night blindness and </w:t>
      </w:r>
      <w:proofErr w:type="spellStart"/>
      <w:r w:rsidR="007F1830" w:rsidRPr="003103E6">
        <w:rPr>
          <w:rFonts w:asciiTheme="minorHAnsi" w:eastAsia="Times New Roman" w:hAnsiTheme="minorHAnsi" w:cstheme="minorHAnsi"/>
          <w:color w:val="000000"/>
        </w:rPr>
        <w:t>oguchi</w:t>
      </w:r>
      <w:proofErr w:type="spellEnd"/>
      <w:r w:rsidR="007F1830" w:rsidRPr="003103E6">
        <w:rPr>
          <w:rFonts w:asciiTheme="minorHAnsi" w:eastAsia="Times New Roman" w:hAnsiTheme="minorHAnsi" w:cstheme="minorHAnsi"/>
          <w:color w:val="000000"/>
        </w:rPr>
        <w:t xml:space="preserve"> disease</w:t>
      </w:r>
      <w:r w:rsidRPr="003103E6">
        <w:rPr>
          <w:rFonts w:asciiTheme="minorHAnsi" w:eastAsia="Times New Roman" w:hAnsiTheme="minorHAnsi" w:cstheme="minorHAnsi"/>
          <w:color w:val="000000"/>
          <w:shd w:val="clear" w:color="auto" w:fill="FFFFFF"/>
        </w:rPr>
        <w:t>.</w:t>
      </w:r>
      <w:r w:rsidR="007F1830" w:rsidRPr="003103E6">
        <w:rPr>
          <w:rFonts w:asciiTheme="minorHAnsi" w:eastAsia="Times New Roman" w:hAnsiTheme="minorHAnsi" w:cstheme="minorHAnsi"/>
          <w:color w:val="000000"/>
          <w:shd w:val="clear" w:color="auto" w:fill="FFFFFF"/>
        </w:rPr>
        <w:t> </w:t>
      </w:r>
      <w:r w:rsidR="007F1830" w:rsidRPr="003103E6">
        <w:rPr>
          <w:rFonts w:asciiTheme="minorHAnsi" w:eastAsia="Times New Roman" w:hAnsiTheme="minorHAnsi" w:cstheme="minorHAnsi"/>
          <w:color w:val="000000"/>
        </w:rPr>
        <w:t xml:space="preserve">Am. J. </w:t>
      </w:r>
      <w:proofErr w:type="spellStart"/>
      <w:r w:rsidR="007F1830" w:rsidRPr="003103E6">
        <w:rPr>
          <w:rFonts w:asciiTheme="minorHAnsi" w:eastAsia="Times New Roman" w:hAnsiTheme="minorHAnsi" w:cstheme="minorHAnsi"/>
          <w:color w:val="000000"/>
        </w:rPr>
        <w:t>Ophthalmol</w:t>
      </w:r>
      <w:proofErr w:type="spellEnd"/>
      <w:r w:rsidR="007F1830" w:rsidRPr="003103E6">
        <w:rPr>
          <w:rFonts w:asciiTheme="minorHAnsi" w:eastAsia="Times New Roman" w:hAnsiTheme="minorHAnsi" w:cstheme="minorHAnsi"/>
          <w:color w:val="000000"/>
        </w:rPr>
        <w:t>.</w:t>
      </w:r>
      <w:r w:rsidR="007F1830" w:rsidRPr="003103E6">
        <w:rPr>
          <w:rFonts w:asciiTheme="minorHAnsi" w:eastAsia="Times New Roman" w:hAnsiTheme="minorHAnsi" w:cstheme="minorHAnsi"/>
          <w:color w:val="000000"/>
          <w:shd w:val="clear" w:color="auto" w:fill="FFFFFF"/>
        </w:rPr>
        <w:t> </w:t>
      </w:r>
      <w:r w:rsidRPr="003103E6">
        <w:rPr>
          <w:rFonts w:asciiTheme="minorHAnsi" w:eastAsia="Times New Roman" w:hAnsiTheme="minorHAnsi" w:cstheme="minorHAnsi"/>
          <w:color w:val="000000"/>
          <w:shd w:val="clear" w:color="auto" w:fill="FFFFFF"/>
        </w:rPr>
        <w:t xml:space="preserve">2012, </w:t>
      </w:r>
      <w:r w:rsidR="007F1830" w:rsidRPr="003103E6">
        <w:rPr>
          <w:rFonts w:asciiTheme="minorHAnsi" w:eastAsia="Times New Roman" w:hAnsiTheme="minorHAnsi" w:cstheme="minorHAnsi"/>
          <w:color w:val="000000"/>
        </w:rPr>
        <w:t>154</w:t>
      </w:r>
      <w:r w:rsidR="007F1830" w:rsidRPr="003103E6">
        <w:rPr>
          <w:rFonts w:asciiTheme="minorHAnsi" w:eastAsia="Times New Roman" w:hAnsiTheme="minorHAnsi" w:cstheme="minorHAnsi"/>
          <w:color w:val="000000"/>
          <w:shd w:val="clear" w:color="auto" w:fill="FFFFFF"/>
        </w:rPr>
        <w:t>, 987–1001</w:t>
      </w:r>
      <w:r w:rsidRPr="003103E6">
        <w:rPr>
          <w:rFonts w:asciiTheme="minorHAnsi" w:eastAsia="Times New Roman" w:hAnsiTheme="minorHAnsi" w:cstheme="minorHAnsi"/>
          <w:color w:val="000000"/>
          <w:shd w:val="clear" w:color="auto" w:fill="FFFFFF"/>
        </w:rPr>
        <w:t>.</w:t>
      </w:r>
    </w:p>
    <w:sectPr w:rsidR="00DB1759" w:rsidRPr="001128C7" w:rsidSect="0014280F">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hael Gale" w:date="2018-04-02T08:24:00Z" w:initials="MG">
    <w:p w14:paraId="4584D8E0" w14:textId="77777777" w:rsidR="00B774FE" w:rsidRDefault="00B774FE" w:rsidP="00B774FE">
      <w:pPr>
        <w:pStyle w:val="CommentText"/>
      </w:pPr>
      <w:r>
        <w:rPr>
          <w:rStyle w:val="CommentReference"/>
        </w:rPr>
        <w:annotationRef/>
      </w:r>
      <w:r>
        <w:t>Gareth, can you review this section and make sure that everything seems accurate/makes sense? Feel free to edit or make comments</w:t>
      </w:r>
    </w:p>
  </w:comment>
  <w:comment w:id="17" w:author="Gareth Harman" w:date="2018-04-09T13:45:00Z" w:initials="GH">
    <w:p w14:paraId="4C9A3337" w14:textId="1F76D341" w:rsidR="00D172A0" w:rsidRDefault="00D172A0">
      <w:pPr>
        <w:pStyle w:val="CommentText"/>
      </w:pPr>
      <w:r>
        <w:rPr>
          <w:rStyle w:val="CommentReference"/>
        </w:rPr>
        <w:annotationRef/>
      </w:r>
      <w:r>
        <w:t>It might be good to note this as it kind of explains why we chose 5px</w:t>
      </w:r>
    </w:p>
  </w:comment>
  <w:comment w:id="22" w:author="Microsoft Office User" w:date="2018-03-14T13:37:00Z" w:initials="MOU">
    <w:p w14:paraId="1480EB76" w14:textId="47EF5FCA" w:rsidR="00B774FE" w:rsidRDefault="00B774FE" w:rsidP="00B774FE">
      <w:pPr>
        <w:pStyle w:val="CommentText"/>
      </w:pPr>
      <w:r>
        <w:rPr>
          <w:rStyle w:val="CommentReference"/>
        </w:rPr>
        <w:annotationRef/>
      </w:r>
      <w:r>
        <w:t>Gareth, how many</w:t>
      </w:r>
      <w:r w:rsidR="005B3CBE">
        <w:t xml:space="preserve"> microns would this translate </w:t>
      </w:r>
      <w:r>
        <w:t>to?</w:t>
      </w:r>
    </w:p>
  </w:comment>
  <w:comment w:id="31" w:author="Gareth Harman" w:date="2018-04-09T11:50:00Z" w:initials="GH">
    <w:p w14:paraId="09CD19F5" w14:textId="4E949C6E" w:rsidR="00AB5940" w:rsidRDefault="00AB5940">
      <w:pPr>
        <w:pStyle w:val="CommentText"/>
      </w:pPr>
      <w:r>
        <w:rPr>
          <w:rStyle w:val="CommentReference"/>
        </w:rPr>
        <w:annotationRef/>
      </w:r>
      <w:r>
        <w:t>This isn’t necessarily true anymore, it would be pretty simple to train a classifier to label images as poor/good quality.  It is also something we should think about doing, it would be helpful.  The longest part would be us labeling a couple hundred images.  But if we could each label ~300 images, I bet we could get something pretty tuned.</w:t>
      </w:r>
    </w:p>
  </w:comment>
  <w:comment w:id="35" w:author="Gareth Harman" w:date="2018-04-09T13:55:00Z" w:initials="GH">
    <w:p w14:paraId="61B25259" w14:textId="60A21763" w:rsidR="008C5885" w:rsidRDefault="008C5885">
      <w:pPr>
        <w:pStyle w:val="CommentText"/>
      </w:pPr>
      <w:r>
        <w:rPr>
          <w:rStyle w:val="CommentReference"/>
        </w:rPr>
        <w:annotationRef/>
      </w:r>
      <w:r>
        <w:t>There are quite a few neural nets that can assess image quality, but none that I found that do this for AO images.  This is unique as AO images are quite different than other images.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84D8E0" w15:done="0"/>
  <w15:commentEx w15:paraId="4C9A3337" w15:done="0"/>
  <w15:commentEx w15:paraId="1480EB76" w15:done="0"/>
  <w15:commentEx w15:paraId="09CD19F5" w15:done="0"/>
  <w15:commentEx w15:paraId="61B252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84D8E0" w16cid:durableId="1E6C6737"/>
  <w16cid:commentId w16cid:paraId="1480EB76" w16cid:durableId="1E53A4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04B3A" w14:textId="77777777" w:rsidR="007722E4" w:rsidRDefault="007722E4" w:rsidP="00D01905">
      <w:r>
        <w:separator/>
      </w:r>
    </w:p>
  </w:endnote>
  <w:endnote w:type="continuationSeparator" w:id="0">
    <w:p w14:paraId="4FD2AAA1" w14:textId="77777777" w:rsidR="007722E4" w:rsidRDefault="007722E4" w:rsidP="00D01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PSMT">
    <w:altName w:val="Times New Roman 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22424617"/>
      <w:docPartObj>
        <w:docPartGallery w:val="Page Numbers (Bottom of Page)"/>
        <w:docPartUnique/>
      </w:docPartObj>
    </w:sdtPr>
    <w:sdtEndPr>
      <w:rPr>
        <w:rStyle w:val="PageNumber"/>
      </w:rPr>
    </w:sdtEndPr>
    <w:sdtContent>
      <w:p w14:paraId="07CCC4AB" w14:textId="33C448C2" w:rsidR="00DB1759" w:rsidRDefault="00DB1759" w:rsidP="00DB17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213A78" w14:textId="77777777" w:rsidR="00DB1759" w:rsidRDefault="00DB1759" w:rsidP="00D019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38642470"/>
      <w:docPartObj>
        <w:docPartGallery w:val="Page Numbers (Bottom of Page)"/>
        <w:docPartUnique/>
      </w:docPartObj>
    </w:sdtPr>
    <w:sdtEndPr>
      <w:rPr>
        <w:rStyle w:val="PageNumber"/>
      </w:rPr>
    </w:sdtEndPr>
    <w:sdtContent>
      <w:p w14:paraId="3B20E456" w14:textId="14576D99" w:rsidR="00DB1759" w:rsidRDefault="00DB1759" w:rsidP="00DB17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F3D60">
          <w:rPr>
            <w:rStyle w:val="PageNumber"/>
            <w:noProof/>
          </w:rPr>
          <w:t>11</w:t>
        </w:r>
        <w:r>
          <w:rPr>
            <w:rStyle w:val="PageNumber"/>
          </w:rPr>
          <w:fldChar w:fldCharType="end"/>
        </w:r>
      </w:p>
    </w:sdtContent>
  </w:sdt>
  <w:p w14:paraId="4D8D2713" w14:textId="77777777" w:rsidR="00DB1759" w:rsidRDefault="00DB1759" w:rsidP="00D019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F410B" w14:textId="77777777" w:rsidR="007722E4" w:rsidRDefault="007722E4" w:rsidP="00D01905">
      <w:r>
        <w:separator/>
      </w:r>
    </w:p>
  </w:footnote>
  <w:footnote w:type="continuationSeparator" w:id="0">
    <w:p w14:paraId="7B365A04" w14:textId="77777777" w:rsidR="007722E4" w:rsidRDefault="007722E4" w:rsidP="00D019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179D"/>
    <w:multiLevelType w:val="hybridMultilevel"/>
    <w:tmpl w:val="23F82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2124B7"/>
    <w:multiLevelType w:val="hybridMultilevel"/>
    <w:tmpl w:val="FAC8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C5BE9"/>
    <w:multiLevelType w:val="hybridMultilevel"/>
    <w:tmpl w:val="5CACB7B8"/>
    <w:lvl w:ilvl="0" w:tplc="3B74484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C0357"/>
    <w:multiLevelType w:val="hybridMultilevel"/>
    <w:tmpl w:val="739EF376"/>
    <w:lvl w:ilvl="0" w:tplc="C848EE46">
      <w:start w:val="1"/>
      <w:numFmt w:val="upperLetter"/>
      <w:lvlText w:val="%1."/>
      <w:lvlJc w:val="left"/>
      <w:pPr>
        <w:ind w:left="720" w:hanging="360"/>
      </w:pPr>
      <w:rPr>
        <w:rFonts w:cs="TimesNewRomanPS-Italic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868A0"/>
    <w:multiLevelType w:val="hybridMultilevel"/>
    <w:tmpl w:val="B7B65AD8"/>
    <w:lvl w:ilvl="0" w:tplc="4434CE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224BB"/>
    <w:multiLevelType w:val="hybridMultilevel"/>
    <w:tmpl w:val="CDACE72E"/>
    <w:lvl w:ilvl="0" w:tplc="549A1C5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eth Harman">
    <w15:presenceInfo w15:providerId="None" w15:userId="Gareth Harman"/>
  </w15:person>
  <w15:person w15:author="Michael Gale">
    <w15:presenceInfo w15:providerId="Windows Live" w15:userId="67400efe0b14f60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6C"/>
    <w:rsid w:val="0000120C"/>
    <w:rsid w:val="0000312D"/>
    <w:rsid w:val="00004880"/>
    <w:rsid w:val="000126EC"/>
    <w:rsid w:val="00013F90"/>
    <w:rsid w:val="00014723"/>
    <w:rsid w:val="0002073E"/>
    <w:rsid w:val="0003028C"/>
    <w:rsid w:val="00030626"/>
    <w:rsid w:val="00034571"/>
    <w:rsid w:val="00036650"/>
    <w:rsid w:val="00037F7D"/>
    <w:rsid w:val="000469F5"/>
    <w:rsid w:val="00052499"/>
    <w:rsid w:val="00060B12"/>
    <w:rsid w:val="000613A9"/>
    <w:rsid w:val="00062A6B"/>
    <w:rsid w:val="00064D42"/>
    <w:rsid w:val="0006691F"/>
    <w:rsid w:val="00077F5C"/>
    <w:rsid w:val="0008148E"/>
    <w:rsid w:val="000815BB"/>
    <w:rsid w:val="000815F4"/>
    <w:rsid w:val="00090B0A"/>
    <w:rsid w:val="00092AAC"/>
    <w:rsid w:val="00096806"/>
    <w:rsid w:val="000A4092"/>
    <w:rsid w:val="000A4771"/>
    <w:rsid w:val="000B4E4D"/>
    <w:rsid w:val="000C17BB"/>
    <w:rsid w:val="000C4051"/>
    <w:rsid w:val="000E4BE2"/>
    <w:rsid w:val="000E6363"/>
    <w:rsid w:val="000F0222"/>
    <w:rsid w:val="000F19FD"/>
    <w:rsid w:val="000F6ED5"/>
    <w:rsid w:val="000F7C31"/>
    <w:rsid w:val="000F7C32"/>
    <w:rsid w:val="00100088"/>
    <w:rsid w:val="00100F91"/>
    <w:rsid w:val="00102719"/>
    <w:rsid w:val="001060AF"/>
    <w:rsid w:val="00112186"/>
    <w:rsid w:val="001128C7"/>
    <w:rsid w:val="00114FE0"/>
    <w:rsid w:val="00133018"/>
    <w:rsid w:val="00140BCA"/>
    <w:rsid w:val="001420E5"/>
    <w:rsid w:val="0014280F"/>
    <w:rsid w:val="00151EAC"/>
    <w:rsid w:val="001539BD"/>
    <w:rsid w:val="001566B6"/>
    <w:rsid w:val="00163B8F"/>
    <w:rsid w:val="0016645D"/>
    <w:rsid w:val="001715EB"/>
    <w:rsid w:val="00171D59"/>
    <w:rsid w:val="00172BBA"/>
    <w:rsid w:val="00174463"/>
    <w:rsid w:val="0017523B"/>
    <w:rsid w:val="0018476C"/>
    <w:rsid w:val="00192370"/>
    <w:rsid w:val="001B377D"/>
    <w:rsid w:val="001C5A0C"/>
    <w:rsid w:val="001C5AF8"/>
    <w:rsid w:val="001C6F7E"/>
    <w:rsid w:val="001D425B"/>
    <w:rsid w:val="001D46A6"/>
    <w:rsid w:val="001D6549"/>
    <w:rsid w:val="001F1B89"/>
    <w:rsid w:val="001F6FBB"/>
    <w:rsid w:val="00201B73"/>
    <w:rsid w:val="00207C28"/>
    <w:rsid w:val="00211FBF"/>
    <w:rsid w:val="00214DCD"/>
    <w:rsid w:val="00214E66"/>
    <w:rsid w:val="0021773B"/>
    <w:rsid w:val="002201B7"/>
    <w:rsid w:val="00226D87"/>
    <w:rsid w:val="00235F33"/>
    <w:rsid w:val="00237514"/>
    <w:rsid w:val="002414E5"/>
    <w:rsid w:val="00247A19"/>
    <w:rsid w:val="00252493"/>
    <w:rsid w:val="002533A4"/>
    <w:rsid w:val="00255706"/>
    <w:rsid w:val="00255D25"/>
    <w:rsid w:val="0026179A"/>
    <w:rsid w:val="002642C4"/>
    <w:rsid w:val="00277DCF"/>
    <w:rsid w:val="002910EF"/>
    <w:rsid w:val="002A1A0F"/>
    <w:rsid w:val="002A2359"/>
    <w:rsid w:val="002A2439"/>
    <w:rsid w:val="002A2FE1"/>
    <w:rsid w:val="002B6E9A"/>
    <w:rsid w:val="002C4644"/>
    <w:rsid w:val="002C5E0A"/>
    <w:rsid w:val="002C64D0"/>
    <w:rsid w:val="002E5518"/>
    <w:rsid w:val="00301D2A"/>
    <w:rsid w:val="003103E6"/>
    <w:rsid w:val="00314096"/>
    <w:rsid w:val="00314595"/>
    <w:rsid w:val="0032085F"/>
    <w:rsid w:val="003213C0"/>
    <w:rsid w:val="00322791"/>
    <w:rsid w:val="0032448A"/>
    <w:rsid w:val="003276D6"/>
    <w:rsid w:val="003303D5"/>
    <w:rsid w:val="00334FFE"/>
    <w:rsid w:val="00344D9E"/>
    <w:rsid w:val="003603CE"/>
    <w:rsid w:val="00363E76"/>
    <w:rsid w:val="00373083"/>
    <w:rsid w:val="00374EBF"/>
    <w:rsid w:val="00376B99"/>
    <w:rsid w:val="00377F2D"/>
    <w:rsid w:val="00392D61"/>
    <w:rsid w:val="00394552"/>
    <w:rsid w:val="003A2EFC"/>
    <w:rsid w:val="003A3838"/>
    <w:rsid w:val="003A3B1D"/>
    <w:rsid w:val="003A4B26"/>
    <w:rsid w:val="003A5BB3"/>
    <w:rsid w:val="003B0A4E"/>
    <w:rsid w:val="003B0B70"/>
    <w:rsid w:val="003B1124"/>
    <w:rsid w:val="003B17A3"/>
    <w:rsid w:val="003C7E5F"/>
    <w:rsid w:val="003D746E"/>
    <w:rsid w:val="003E3DE2"/>
    <w:rsid w:val="0040791A"/>
    <w:rsid w:val="00407A3A"/>
    <w:rsid w:val="0041047A"/>
    <w:rsid w:val="004216C9"/>
    <w:rsid w:val="0042296A"/>
    <w:rsid w:val="004309D8"/>
    <w:rsid w:val="004310B4"/>
    <w:rsid w:val="00437EC7"/>
    <w:rsid w:val="0045170E"/>
    <w:rsid w:val="0046020E"/>
    <w:rsid w:val="0046407F"/>
    <w:rsid w:val="00470C31"/>
    <w:rsid w:val="00470CD8"/>
    <w:rsid w:val="004718D3"/>
    <w:rsid w:val="0048209A"/>
    <w:rsid w:val="00485802"/>
    <w:rsid w:val="00487B77"/>
    <w:rsid w:val="004A0B81"/>
    <w:rsid w:val="004B1720"/>
    <w:rsid w:val="004B70FC"/>
    <w:rsid w:val="004C464E"/>
    <w:rsid w:val="004C5CC7"/>
    <w:rsid w:val="004D5729"/>
    <w:rsid w:val="004D765C"/>
    <w:rsid w:val="004E49D8"/>
    <w:rsid w:val="004F0671"/>
    <w:rsid w:val="004F3D60"/>
    <w:rsid w:val="005010CA"/>
    <w:rsid w:val="00502E74"/>
    <w:rsid w:val="005032A1"/>
    <w:rsid w:val="005267A5"/>
    <w:rsid w:val="00533C24"/>
    <w:rsid w:val="0053613F"/>
    <w:rsid w:val="0054774E"/>
    <w:rsid w:val="005477FD"/>
    <w:rsid w:val="00564C51"/>
    <w:rsid w:val="00565F34"/>
    <w:rsid w:val="005673BC"/>
    <w:rsid w:val="005678D4"/>
    <w:rsid w:val="0057140B"/>
    <w:rsid w:val="00573406"/>
    <w:rsid w:val="0057452A"/>
    <w:rsid w:val="00574634"/>
    <w:rsid w:val="005769B6"/>
    <w:rsid w:val="00577BFA"/>
    <w:rsid w:val="005913F6"/>
    <w:rsid w:val="005A2A31"/>
    <w:rsid w:val="005B1CB9"/>
    <w:rsid w:val="005B3CBE"/>
    <w:rsid w:val="005B6267"/>
    <w:rsid w:val="005C02BA"/>
    <w:rsid w:val="005C06AF"/>
    <w:rsid w:val="005C15B4"/>
    <w:rsid w:val="005C50E7"/>
    <w:rsid w:val="005C6AED"/>
    <w:rsid w:val="005C74AA"/>
    <w:rsid w:val="005D2875"/>
    <w:rsid w:val="005D59DF"/>
    <w:rsid w:val="005D5C50"/>
    <w:rsid w:val="005F3798"/>
    <w:rsid w:val="005F4604"/>
    <w:rsid w:val="005F6FD5"/>
    <w:rsid w:val="00601361"/>
    <w:rsid w:val="00601545"/>
    <w:rsid w:val="00602B94"/>
    <w:rsid w:val="00604C09"/>
    <w:rsid w:val="00606793"/>
    <w:rsid w:val="006115C5"/>
    <w:rsid w:val="006162D6"/>
    <w:rsid w:val="006166D6"/>
    <w:rsid w:val="00616881"/>
    <w:rsid w:val="00617651"/>
    <w:rsid w:val="00617C37"/>
    <w:rsid w:val="006228DA"/>
    <w:rsid w:val="00625134"/>
    <w:rsid w:val="006256B6"/>
    <w:rsid w:val="006421B2"/>
    <w:rsid w:val="00647CAF"/>
    <w:rsid w:val="006664CA"/>
    <w:rsid w:val="0067251D"/>
    <w:rsid w:val="00685619"/>
    <w:rsid w:val="00693226"/>
    <w:rsid w:val="006A75E0"/>
    <w:rsid w:val="006A7E30"/>
    <w:rsid w:val="006B1106"/>
    <w:rsid w:val="006B23F9"/>
    <w:rsid w:val="006B5F6D"/>
    <w:rsid w:val="006D5EEB"/>
    <w:rsid w:val="006E2FE6"/>
    <w:rsid w:val="006E5787"/>
    <w:rsid w:val="006E781C"/>
    <w:rsid w:val="006F2180"/>
    <w:rsid w:val="0070083D"/>
    <w:rsid w:val="00703DA3"/>
    <w:rsid w:val="00710A17"/>
    <w:rsid w:val="00714722"/>
    <w:rsid w:val="00727ECA"/>
    <w:rsid w:val="00741477"/>
    <w:rsid w:val="00750176"/>
    <w:rsid w:val="0075288A"/>
    <w:rsid w:val="00762214"/>
    <w:rsid w:val="00770DEC"/>
    <w:rsid w:val="007722E4"/>
    <w:rsid w:val="00772D90"/>
    <w:rsid w:val="007776DE"/>
    <w:rsid w:val="007A32AB"/>
    <w:rsid w:val="007D089E"/>
    <w:rsid w:val="007D7F69"/>
    <w:rsid w:val="007E4EA2"/>
    <w:rsid w:val="007F1830"/>
    <w:rsid w:val="00802473"/>
    <w:rsid w:val="0081316D"/>
    <w:rsid w:val="00814916"/>
    <w:rsid w:val="0082169D"/>
    <w:rsid w:val="00824C13"/>
    <w:rsid w:val="00837800"/>
    <w:rsid w:val="00860834"/>
    <w:rsid w:val="00862F8E"/>
    <w:rsid w:val="00864383"/>
    <w:rsid w:val="00872DE1"/>
    <w:rsid w:val="00883D83"/>
    <w:rsid w:val="00894CB6"/>
    <w:rsid w:val="008A1145"/>
    <w:rsid w:val="008B1FD0"/>
    <w:rsid w:val="008B543C"/>
    <w:rsid w:val="008C5174"/>
    <w:rsid w:val="008C5885"/>
    <w:rsid w:val="008D1681"/>
    <w:rsid w:val="008D6279"/>
    <w:rsid w:val="008E225E"/>
    <w:rsid w:val="008E49AC"/>
    <w:rsid w:val="0090448F"/>
    <w:rsid w:val="0091478B"/>
    <w:rsid w:val="00915696"/>
    <w:rsid w:val="009173D9"/>
    <w:rsid w:val="00921028"/>
    <w:rsid w:val="009275B5"/>
    <w:rsid w:val="00930B02"/>
    <w:rsid w:val="00932FD5"/>
    <w:rsid w:val="00943667"/>
    <w:rsid w:val="00944BF4"/>
    <w:rsid w:val="00957C7F"/>
    <w:rsid w:val="00961C38"/>
    <w:rsid w:val="00961DE2"/>
    <w:rsid w:val="00976299"/>
    <w:rsid w:val="00980FE1"/>
    <w:rsid w:val="009A2EAD"/>
    <w:rsid w:val="009B5670"/>
    <w:rsid w:val="009C2A2E"/>
    <w:rsid w:val="009D013D"/>
    <w:rsid w:val="009D0777"/>
    <w:rsid w:val="009D1345"/>
    <w:rsid w:val="009D4A89"/>
    <w:rsid w:val="009D4E27"/>
    <w:rsid w:val="009E69DB"/>
    <w:rsid w:val="009F1475"/>
    <w:rsid w:val="009F294F"/>
    <w:rsid w:val="009F517E"/>
    <w:rsid w:val="00A03C74"/>
    <w:rsid w:val="00A05109"/>
    <w:rsid w:val="00A052E5"/>
    <w:rsid w:val="00A113BB"/>
    <w:rsid w:val="00A13FB2"/>
    <w:rsid w:val="00A35123"/>
    <w:rsid w:val="00A42FC6"/>
    <w:rsid w:val="00A442AA"/>
    <w:rsid w:val="00A46AB7"/>
    <w:rsid w:val="00A54CAC"/>
    <w:rsid w:val="00A624D4"/>
    <w:rsid w:val="00A73545"/>
    <w:rsid w:val="00A746F3"/>
    <w:rsid w:val="00A8049D"/>
    <w:rsid w:val="00A81219"/>
    <w:rsid w:val="00A85154"/>
    <w:rsid w:val="00A87B3D"/>
    <w:rsid w:val="00A941BD"/>
    <w:rsid w:val="00A97A19"/>
    <w:rsid w:val="00AA2B51"/>
    <w:rsid w:val="00AA5A9A"/>
    <w:rsid w:val="00AB3FC0"/>
    <w:rsid w:val="00AB5940"/>
    <w:rsid w:val="00AB64D3"/>
    <w:rsid w:val="00AB6F73"/>
    <w:rsid w:val="00AC1A1C"/>
    <w:rsid w:val="00AC1ADB"/>
    <w:rsid w:val="00AC43CC"/>
    <w:rsid w:val="00AC5B24"/>
    <w:rsid w:val="00AD03D6"/>
    <w:rsid w:val="00AD4248"/>
    <w:rsid w:val="00AD550E"/>
    <w:rsid w:val="00AD7EA7"/>
    <w:rsid w:val="00AF1A93"/>
    <w:rsid w:val="00AF74BC"/>
    <w:rsid w:val="00B00885"/>
    <w:rsid w:val="00B06282"/>
    <w:rsid w:val="00B12091"/>
    <w:rsid w:val="00B172E5"/>
    <w:rsid w:val="00B22947"/>
    <w:rsid w:val="00B22E4E"/>
    <w:rsid w:val="00B27171"/>
    <w:rsid w:val="00B416AD"/>
    <w:rsid w:val="00B42676"/>
    <w:rsid w:val="00B52B39"/>
    <w:rsid w:val="00B61DE3"/>
    <w:rsid w:val="00B62B5B"/>
    <w:rsid w:val="00B72496"/>
    <w:rsid w:val="00B774FE"/>
    <w:rsid w:val="00B95E51"/>
    <w:rsid w:val="00B967DB"/>
    <w:rsid w:val="00BB3415"/>
    <w:rsid w:val="00BB44CA"/>
    <w:rsid w:val="00BC58A5"/>
    <w:rsid w:val="00BD22E1"/>
    <w:rsid w:val="00BD3B89"/>
    <w:rsid w:val="00BE0AFE"/>
    <w:rsid w:val="00BE12E3"/>
    <w:rsid w:val="00BE2C1A"/>
    <w:rsid w:val="00BE7CF1"/>
    <w:rsid w:val="00BF70CE"/>
    <w:rsid w:val="00C01A79"/>
    <w:rsid w:val="00C02B40"/>
    <w:rsid w:val="00C10738"/>
    <w:rsid w:val="00C13E9A"/>
    <w:rsid w:val="00C143C2"/>
    <w:rsid w:val="00C1611B"/>
    <w:rsid w:val="00C1667F"/>
    <w:rsid w:val="00C242AA"/>
    <w:rsid w:val="00C36674"/>
    <w:rsid w:val="00C46E22"/>
    <w:rsid w:val="00C51C28"/>
    <w:rsid w:val="00C61C5E"/>
    <w:rsid w:val="00C81B91"/>
    <w:rsid w:val="00C90242"/>
    <w:rsid w:val="00C9194C"/>
    <w:rsid w:val="00CA4719"/>
    <w:rsid w:val="00CB3401"/>
    <w:rsid w:val="00CB3551"/>
    <w:rsid w:val="00CB530A"/>
    <w:rsid w:val="00CB5428"/>
    <w:rsid w:val="00CB585B"/>
    <w:rsid w:val="00CB5CD4"/>
    <w:rsid w:val="00CB5E72"/>
    <w:rsid w:val="00CC344B"/>
    <w:rsid w:val="00CC3B3D"/>
    <w:rsid w:val="00CF0B9C"/>
    <w:rsid w:val="00CF2A18"/>
    <w:rsid w:val="00D01905"/>
    <w:rsid w:val="00D05663"/>
    <w:rsid w:val="00D130C5"/>
    <w:rsid w:val="00D14F1C"/>
    <w:rsid w:val="00D16C8F"/>
    <w:rsid w:val="00D16DA1"/>
    <w:rsid w:val="00D172A0"/>
    <w:rsid w:val="00D20059"/>
    <w:rsid w:val="00D20BE7"/>
    <w:rsid w:val="00D30BED"/>
    <w:rsid w:val="00D542CE"/>
    <w:rsid w:val="00D73650"/>
    <w:rsid w:val="00D83B36"/>
    <w:rsid w:val="00D8456F"/>
    <w:rsid w:val="00D86AF5"/>
    <w:rsid w:val="00D93254"/>
    <w:rsid w:val="00DA77BC"/>
    <w:rsid w:val="00DA7C7F"/>
    <w:rsid w:val="00DB1759"/>
    <w:rsid w:val="00DB40C6"/>
    <w:rsid w:val="00DC1CD8"/>
    <w:rsid w:val="00DC205B"/>
    <w:rsid w:val="00DC7413"/>
    <w:rsid w:val="00DC7940"/>
    <w:rsid w:val="00DD64A6"/>
    <w:rsid w:val="00DE1BE0"/>
    <w:rsid w:val="00E0232B"/>
    <w:rsid w:val="00E024D3"/>
    <w:rsid w:val="00E243DE"/>
    <w:rsid w:val="00E25AE0"/>
    <w:rsid w:val="00E26E09"/>
    <w:rsid w:val="00E333A9"/>
    <w:rsid w:val="00E404F5"/>
    <w:rsid w:val="00E43CFF"/>
    <w:rsid w:val="00E46C0F"/>
    <w:rsid w:val="00E47D69"/>
    <w:rsid w:val="00E85DD7"/>
    <w:rsid w:val="00E87D8E"/>
    <w:rsid w:val="00E87E6A"/>
    <w:rsid w:val="00E96994"/>
    <w:rsid w:val="00EA1A4A"/>
    <w:rsid w:val="00EA2E62"/>
    <w:rsid w:val="00EA6A38"/>
    <w:rsid w:val="00EB0778"/>
    <w:rsid w:val="00EB5EF0"/>
    <w:rsid w:val="00EC2C71"/>
    <w:rsid w:val="00EC4C6E"/>
    <w:rsid w:val="00EC4DAB"/>
    <w:rsid w:val="00ED2E0E"/>
    <w:rsid w:val="00ED7D69"/>
    <w:rsid w:val="00EE1AD3"/>
    <w:rsid w:val="00EE3568"/>
    <w:rsid w:val="00EE3619"/>
    <w:rsid w:val="00EF11CE"/>
    <w:rsid w:val="00EF772D"/>
    <w:rsid w:val="00F11DA0"/>
    <w:rsid w:val="00F15A33"/>
    <w:rsid w:val="00F24741"/>
    <w:rsid w:val="00F34729"/>
    <w:rsid w:val="00F36DAA"/>
    <w:rsid w:val="00F42AA2"/>
    <w:rsid w:val="00F445F4"/>
    <w:rsid w:val="00F5497C"/>
    <w:rsid w:val="00F62864"/>
    <w:rsid w:val="00F70062"/>
    <w:rsid w:val="00F704E0"/>
    <w:rsid w:val="00F72071"/>
    <w:rsid w:val="00F8406A"/>
    <w:rsid w:val="00F84D8B"/>
    <w:rsid w:val="00F91B58"/>
    <w:rsid w:val="00F951E6"/>
    <w:rsid w:val="00F972E9"/>
    <w:rsid w:val="00FA19C8"/>
    <w:rsid w:val="00FB435F"/>
    <w:rsid w:val="00FC02D1"/>
    <w:rsid w:val="00FC148D"/>
    <w:rsid w:val="00FD02DE"/>
    <w:rsid w:val="00FD1437"/>
    <w:rsid w:val="00FD6E36"/>
    <w:rsid w:val="00FE2AE4"/>
    <w:rsid w:val="00FE3207"/>
    <w:rsid w:val="00FF578A"/>
    <w:rsid w:val="00FF7B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BE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413"/>
    <w:rPr>
      <w:rFonts w:ascii="Times New Roman" w:hAnsi="Times New Roman" w:cs="Times New Roman"/>
      <w:lang w:eastAsia="zh-CN"/>
    </w:rPr>
  </w:style>
  <w:style w:type="paragraph" w:styleId="Heading1">
    <w:name w:val="heading 1"/>
    <w:basedOn w:val="Normal"/>
    <w:link w:val="Heading1Char"/>
    <w:uiPriority w:val="9"/>
    <w:qFormat/>
    <w:rsid w:val="00407A3A"/>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476C"/>
    <w:pPr>
      <w:spacing w:after="200" w:line="276" w:lineRule="auto"/>
      <w:ind w:left="720"/>
      <w:contextualSpacing/>
    </w:pPr>
    <w:rPr>
      <w:rFonts w:ascii="Calibri" w:eastAsia="Times New Roman" w:hAnsi="Calibri" w:cs="Calibri"/>
      <w:sz w:val="22"/>
      <w:szCs w:val="22"/>
      <w:lang w:eastAsia="en-US"/>
    </w:rPr>
  </w:style>
  <w:style w:type="character" w:customStyle="1" w:styleId="ListParagraphChar">
    <w:name w:val="List Paragraph Char"/>
    <w:link w:val="ListParagraph"/>
    <w:uiPriority w:val="34"/>
    <w:locked/>
    <w:rsid w:val="0018476C"/>
    <w:rPr>
      <w:rFonts w:ascii="Calibri" w:eastAsia="Times New Roman" w:hAnsi="Calibri" w:cs="Calibri"/>
      <w:sz w:val="22"/>
      <w:szCs w:val="22"/>
    </w:rPr>
  </w:style>
  <w:style w:type="paragraph" w:customStyle="1" w:styleId="Default">
    <w:name w:val="Default"/>
    <w:rsid w:val="00814916"/>
    <w:pPr>
      <w:autoSpaceDE w:val="0"/>
      <w:autoSpaceDN w:val="0"/>
      <w:adjustRightInd w:val="0"/>
    </w:pPr>
    <w:rPr>
      <w:rFonts w:ascii="Times New Roman PSMT" w:hAnsi="Times New Roman PSMT" w:cs="Times New Roman PSMT"/>
      <w:color w:val="000000"/>
    </w:rPr>
  </w:style>
  <w:style w:type="character" w:customStyle="1" w:styleId="apple-converted-space">
    <w:name w:val="apple-converted-space"/>
    <w:basedOn w:val="DefaultParagraphFont"/>
    <w:rsid w:val="00037F7D"/>
  </w:style>
  <w:style w:type="character" w:styleId="Emphasis">
    <w:name w:val="Emphasis"/>
    <w:basedOn w:val="DefaultParagraphFont"/>
    <w:uiPriority w:val="20"/>
    <w:qFormat/>
    <w:rsid w:val="0040791A"/>
    <w:rPr>
      <w:i/>
      <w:iCs/>
    </w:rPr>
  </w:style>
  <w:style w:type="character" w:styleId="Hyperlink">
    <w:name w:val="Hyperlink"/>
    <w:basedOn w:val="DefaultParagraphFont"/>
    <w:uiPriority w:val="99"/>
    <w:semiHidden/>
    <w:unhideWhenUsed/>
    <w:rsid w:val="004310B4"/>
    <w:rPr>
      <w:color w:val="0000FF"/>
      <w:u w:val="single"/>
    </w:rPr>
  </w:style>
  <w:style w:type="paragraph" w:styleId="Footer">
    <w:name w:val="footer"/>
    <w:basedOn w:val="Normal"/>
    <w:link w:val="FooterChar"/>
    <w:uiPriority w:val="99"/>
    <w:unhideWhenUsed/>
    <w:rsid w:val="00D01905"/>
    <w:pPr>
      <w:tabs>
        <w:tab w:val="center" w:pos="4680"/>
        <w:tab w:val="right" w:pos="9360"/>
      </w:tabs>
    </w:pPr>
  </w:style>
  <w:style w:type="character" w:customStyle="1" w:styleId="FooterChar">
    <w:name w:val="Footer Char"/>
    <w:basedOn w:val="DefaultParagraphFont"/>
    <w:link w:val="Footer"/>
    <w:uiPriority w:val="99"/>
    <w:rsid w:val="00D01905"/>
    <w:rPr>
      <w:rFonts w:ascii="Times New Roman" w:hAnsi="Times New Roman" w:cs="Times New Roman"/>
      <w:lang w:eastAsia="zh-CN"/>
    </w:rPr>
  </w:style>
  <w:style w:type="character" w:styleId="PageNumber">
    <w:name w:val="page number"/>
    <w:basedOn w:val="DefaultParagraphFont"/>
    <w:uiPriority w:val="99"/>
    <w:semiHidden/>
    <w:unhideWhenUsed/>
    <w:rsid w:val="00D01905"/>
  </w:style>
  <w:style w:type="paragraph" w:styleId="BalloonText">
    <w:name w:val="Balloon Text"/>
    <w:basedOn w:val="Normal"/>
    <w:link w:val="BalloonTextChar"/>
    <w:uiPriority w:val="99"/>
    <w:semiHidden/>
    <w:unhideWhenUsed/>
    <w:rsid w:val="00710A17"/>
    <w:rPr>
      <w:sz w:val="18"/>
      <w:szCs w:val="18"/>
    </w:rPr>
  </w:style>
  <w:style w:type="character" w:customStyle="1" w:styleId="BalloonTextChar">
    <w:name w:val="Balloon Text Char"/>
    <w:basedOn w:val="DefaultParagraphFont"/>
    <w:link w:val="BalloonText"/>
    <w:uiPriority w:val="99"/>
    <w:semiHidden/>
    <w:rsid w:val="00710A17"/>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710A17"/>
    <w:rPr>
      <w:sz w:val="16"/>
      <w:szCs w:val="16"/>
    </w:rPr>
  </w:style>
  <w:style w:type="paragraph" w:styleId="CommentText">
    <w:name w:val="annotation text"/>
    <w:basedOn w:val="Normal"/>
    <w:link w:val="CommentTextChar"/>
    <w:uiPriority w:val="99"/>
    <w:semiHidden/>
    <w:unhideWhenUsed/>
    <w:rsid w:val="00710A17"/>
    <w:rPr>
      <w:sz w:val="20"/>
      <w:szCs w:val="20"/>
    </w:rPr>
  </w:style>
  <w:style w:type="character" w:customStyle="1" w:styleId="CommentTextChar">
    <w:name w:val="Comment Text Char"/>
    <w:basedOn w:val="DefaultParagraphFont"/>
    <w:link w:val="CommentText"/>
    <w:uiPriority w:val="99"/>
    <w:semiHidden/>
    <w:rsid w:val="00710A17"/>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710A17"/>
    <w:rPr>
      <w:b/>
      <w:bCs/>
    </w:rPr>
  </w:style>
  <w:style w:type="character" w:customStyle="1" w:styleId="CommentSubjectChar">
    <w:name w:val="Comment Subject Char"/>
    <w:basedOn w:val="CommentTextChar"/>
    <w:link w:val="CommentSubject"/>
    <w:uiPriority w:val="99"/>
    <w:semiHidden/>
    <w:rsid w:val="00710A17"/>
    <w:rPr>
      <w:rFonts w:ascii="Times New Roman" w:hAnsi="Times New Roman" w:cs="Times New Roman"/>
      <w:b/>
      <w:bCs/>
      <w:sz w:val="20"/>
      <w:szCs w:val="20"/>
      <w:lang w:eastAsia="zh-CN"/>
    </w:rPr>
  </w:style>
  <w:style w:type="paragraph" w:styleId="Revision">
    <w:name w:val="Revision"/>
    <w:hidden/>
    <w:uiPriority w:val="99"/>
    <w:semiHidden/>
    <w:rsid w:val="00E26E09"/>
    <w:rPr>
      <w:rFonts w:ascii="Times New Roman" w:hAnsi="Times New Roman" w:cs="Times New Roman"/>
      <w:lang w:eastAsia="zh-CN"/>
    </w:rPr>
  </w:style>
  <w:style w:type="character" w:customStyle="1" w:styleId="journal-name">
    <w:name w:val="journal-name"/>
    <w:basedOn w:val="DefaultParagraphFont"/>
    <w:rsid w:val="00502E74"/>
  </w:style>
  <w:style w:type="character" w:customStyle="1" w:styleId="wi-fullname">
    <w:name w:val="wi-fullname"/>
    <w:basedOn w:val="DefaultParagraphFont"/>
    <w:rsid w:val="00407A3A"/>
  </w:style>
  <w:style w:type="character" w:customStyle="1" w:styleId="Heading1Char">
    <w:name w:val="Heading 1 Char"/>
    <w:basedOn w:val="DefaultParagraphFont"/>
    <w:link w:val="Heading1"/>
    <w:uiPriority w:val="9"/>
    <w:rsid w:val="00407A3A"/>
    <w:rPr>
      <w:rFonts w:ascii="Times New Roman" w:eastAsia="Times New Roman" w:hAnsi="Times New Roman" w:cs="Times New Roman"/>
      <w:b/>
      <w:bCs/>
      <w:kern w:val="36"/>
      <w:sz w:val="48"/>
      <w:szCs w:val="48"/>
      <w:lang w:eastAsia="zh-CN"/>
    </w:rPr>
  </w:style>
  <w:style w:type="character" w:customStyle="1" w:styleId="ref-title">
    <w:name w:val="ref-title"/>
    <w:basedOn w:val="DefaultParagraphFont"/>
    <w:rsid w:val="00314096"/>
  </w:style>
  <w:style w:type="character" w:customStyle="1" w:styleId="ref-journal">
    <w:name w:val="ref-journal"/>
    <w:basedOn w:val="DefaultParagraphFont"/>
    <w:rsid w:val="00314096"/>
  </w:style>
  <w:style w:type="character" w:customStyle="1" w:styleId="ref-vol">
    <w:name w:val="ref-vol"/>
    <w:basedOn w:val="DefaultParagraphFont"/>
    <w:rsid w:val="00314096"/>
  </w:style>
  <w:style w:type="character" w:customStyle="1" w:styleId="mixed-citation">
    <w:name w:val="mixed-citation"/>
    <w:basedOn w:val="DefaultParagraphFont"/>
    <w:rsid w:val="00F445F4"/>
  </w:style>
  <w:style w:type="paragraph" w:customStyle="1" w:styleId="Title1">
    <w:name w:val="Title1"/>
    <w:basedOn w:val="Normal"/>
    <w:rsid w:val="00A941BD"/>
    <w:pPr>
      <w:spacing w:before="100" w:beforeAutospacing="1" w:after="100" w:afterAutospacing="1"/>
    </w:pPr>
    <w:rPr>
      <w:rFonts w:eastAsia="Times New Roman"/>
    </w:rPr>
  </w:style>
  <w:style w:type="paragraph" w:customStyle="1" w:styleId="desc">
    <w:name w:val="desc"/>
    <w:basedOn w:val="Normal"/>
    <w:rsid w:val="00A941BD"/>
    <w:pPr>
      <w:spacing w:before="100" w:beforeAutospacing="1" w:after="100" w:afterAutospacing="1"/>
    </w:pPr>
    <w:rPr>
      <w:rFonts w:eastAsia="Times New Roman"/>
    </w:rPr>
  </w:style>
  <w:style w:type="paragraph" w:customStyle="1" w:styleId="details">
    <w:name w:val="details"/>
    <w:basedOn w:val="Normal"/>
    <w:rsid w:val="00A941BD"/>
    <w:pPr>
      <w:spacing w:before="100" w:beforeAutospacing="1" w:after="100" w:afterAutospacing="1"/>
    </w:pPr>
    <w:rPr>
      <w:rFonts w:eastAsia="Times New Roman"/>
    </w:rPr>
  </w:style>
  <w:style w:type="character" w:customStyle="1" w:styleId="jrnl">
    <w:name w:val="jrnl"/>
    <w:basedOn w:val="DefaultParagraphFont"/>
    <w:rsid w:val="00A941BD"/>
  </w:style>
  <w:style w:type="character" w:customStyle="1" w:styleId="highlight">
    <w:name w:val="highlight"/>
    <w:basedOn w:val="DefaultParagraphFont"/>
    <w:rsid w:val="003B1124"/>
  </w:style>
  <w:style w:type="character" w:customStyle="1" w:styleId="citation-publication-date">
    <w:name w:val="citation-publication-date"/>
    <w:basedOn w:val="DefaultParagraphFont"/>
    <w:rsid w:val="00F91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0433">
      <w:bodyDiv w:val="1"/>
      <w:marLeft w:val="0"/>
      <w:marRight w:val="0"/>
      <w:marTop w:val="0"/>
      <w:marBottom w:val="0"/>
      <w:divBdr>
        <w:top w:val="none" w:sz="0" w:space="0" w:color="auto"/>
        <w:left w:val="none" w:sz="0" w:space="0" w:color="auto"/>
        <w:bottom w:val="none" w:sz="0" w:space="0" w:color="auto"/>
        <w:right w:val="none" w:sz="0" w:space="0" w:color="auto"/>
      </w:divBdr>
    </w:div>
    <w:div w:id="113406847">
      <w:bodyDiv w:val="1"/>
      <w:marLeft w:val="0"/>
      <w:marRight w:val="0"/>
      <w:marTop w:val="0"/>
      <w:marBottom w:val="0"/>
      <w:divBdr>
        <w:top w:val="none" w:sz="0" w:space="0" w:color="auto"/>
        <w:left w:val="none" w:sz="0" w:space="0" w:color="auto"/>
        <w:bottom w:val="none" w:sz="0" w:space="0" w:color="auto"/>
        <w:right w:val="none" w:sz="0" w:space="0" w:color="auto"/>
      </w:divBdr>
    </w:div>
    <w:div w:id="147404723">
      <w:bodyDiv w:val="1"/>
      <w:marLeft w:val="0"/>
      <w:marRight w:val="0"/>
      <w:marTop w:val="0"/>
      <w:marBottom w:val="0"/>
      <w:divBdr>
        <w:top w:val="none" w:sz="0" w:space="0" w:color="auto"/>
        <w:left w:val="none" w:sz="0" w:space="0" w:color="auto"/>
        <w:bottom w:val="none" w:sz="0" w:space="0" w:color="auto"/>
        <w:right w:val="none" w:sz="0" w:space="0" w:color="auto"/>
      </w:divBdr>
      <w:divsChild>
        <w:div w:id="1104110599">
          <w:marLeft w:val="0"/>
          <w:marRight w:val="0"/>
          <w:marTop w:val="96"/>
          <w:marBottom w:val="0"/>
          <w:divBdr>
            <w:top w:val="none" w:sz="0" w:space="0" w:color="auto"/>
            <w:left w:val="none" w:sz="0" w:space="0" w:color="auto"/>
            <w:bottom w:val="none" w:sz="0" w:space="0" w:color="auto"/>
            <w:right w:val="none" w:sz="0" w:space="0" w:color="auto"/>
          </w:divBdr>
        </w:div>
      </w:divsChild>
    </w:div>
    <w:div w:id="162626727">
      <w:bodyDiv w:val="1"/>
      <w:marLeft w:val="0"/>
      <w:marRight w:val="0"/>
      <w:marTop w:val="0"/>
      <w:marBottom w:val="0"/>
      <w:divBdr>
        <w:top w:val="none" w:sz="0" w:space="0" w:color="auto"/>
        <w:left w:val="none" w:sz="0" w:space="0" w:color="auto"/>
        <w:bottom w:val="none" w:sz="0" w:space="0" w:color="auto"/>
        <w:right w:val="none" w:sz="0" w:space="0" w:color="auto"/>
      </w:divBdr>
    </w:div>
    <w:div w:id="256404802">
      <w:bodyDiv w:val="1"/>
      <w:marLeft w:val="0"/>
      <w:marRight w:val="0"/>
      <w:marTop w:val="0"/>
      <w:marBottom w:val="0"/>
      <w:divBdr>
        <w:top w:val="none" w:sz="0" w:space="0" w:color="auto"/>
        <w:left w:val="none" w:sz="0" w:space="0" w:color="auto"/>
        <w:bottom w:val="none" w:sz="0" w:space="0" w:color="auto"/>
        <w:right w:val="none" w:sz="0" w:space="0" w:color="auto"/>
      </w:divBdr>
      <w:divsChild>
        <w:div w:id="1633705978">
          <w:marLeft w:val="0"/>
          <w:marRight w:val="0"/>
          <w:marTop w:val="34"/>
          <w:marBottom w:val="34"/>
          <w:divBdr>
            <w:top w:val="none" w:sz="0" w:space="0" w:color="auto"/>
            <w:left w:val="none" w:sz="0" w:space="0" w:color="auto"/>
            <w:bottom w:val="none" w:sz="0" w:space="0" w:color="auto"/>
            <w:right w:val="none" w:sz="0" w:space="0" w:color="auto"/>
          </w:divBdr>
        </w:div>
      </w:divsChild>
    </w:div>
    <w:div w:id="342436328">
      <w:bodyDiv w:val="1"/>
      <w:marLeft w:val="0"/>
      <w:marRight w:val="0"/>
      <w:marTop w:val="0"/>
      <w:marBottom w:val="0"/>
      <w:divBdr>
        <w:top w:val="none" w:sz="0" w:space="0" w:color="auto"/>
        <w:left w:val="none" w:sz="0" w:space="0" w:color="auto"/>
        <w:bottom w:val="none" w:sz="0" w:space="0" w:color="auto"/>
        <w:right w:val="none" w:sz="0" w:space="0" w:color="auto"/>
      </w:divBdr>
      <w:divsChild>
        <w:div w:id="675571543">
          <w:marLeft w:val="0"/>
          <w:marRight w:val="0"/>
          <w:marTop w:val="96"/>
          <w:marBottom w:val="0"/>
          <w:divBdr>
            <w:top w:val="none" w:sz="0" w:space="0" w:color="auto"/>
            <w:left w:val="none" w:sz="0" w:space="0" w:color="auto"/>
            <w:bottom w:val="none" w:sz="0" w:space="0" w:color="auto"/>
            <w:right w:val="none" w:sz="0" w:space="0" w:color="auto"/>
          </w:divBdr>
        </w:div>
      </w:divsChild>
    </w:div>
    <w:div w:id="406999746">
      <w:bodyDiv w:val="1"/>
      <w:marLeft w:val="0"/>
      <w:marRight w:val="0"/>
      <w:marTop w:val="0"/>
      <w:marBottom w:val="0"/>
      <w:divBdr>
        <w:top w:val="none" w:sz="0" w:space="0" w:color="auto"/>
        <w:left w:val="none" w:sz="0" w:space="0" w:color="auto"/>
        <w:bottom w:val="none" w:sz="0" w:space="0" w:color="auto"/>
        <w:right w:val="none" w:sz="0" w:space="0" w:color="auto"/>
      </w:divBdr>
    </w:div>
    <w:div w:id="448164121">
      <w:bodyDiv w:val="1"/>
      <w:marLeft w:val="0"/>
      <w:marRight w:val="0"/>
      <w:marTop w:val="0"/>
      <w:marBottom w:val="0"/>
      <w:divBdr>
        <w:top w:val="none" w:sz="0" w:space="0" w:color="auto"/>
        <w:left w:val="none" w:sz="0" w:space="0" w:color="auto"/>
        <w:bottom w:val="none" w:sz="0" w:space="0" w:color="auto"/>
        <w:right w:val="none" w:sz="0" w:space="0" w:color="auto"/>
      </w:divBdr>
      <w:divsChild>
        <w:div w:id="809175725">
          <w:marLeft w:val="0"/>
          <w:marRight w:val="0"/>
          <w:marTop w:val="34"/>
          <w:marBottom w:val="34"/>
          <w:divBdr>
            <w:top w:val="none" w:sz="0" w:space="0" w:color="auto"/>
            <w:left w:val="none" w:sz="0" w:space="0" w:color="auto"/>
            <w:bottom w:val="none" w:sz="0" w:space="0" w:color="auto"/>
            <w:right w:val="none" w:sz="0" w:space="0" w:color="auto"/>
          </w:divBdr>
        </w:div>
      </w:divsChild>
    </w:div>
    <w:div w:id="521942361">
      <w:bodyDiv w:val="1"/>
      <w:marLeft w:val="0"/>
      <w:marRight w:val="0"/>
      <w:marTop w:val="0"/>
      <w:marBottom w:val="0"/>
      <w:divBdr>
        <w:top w:val="none" w:sz="0" w:space="0" w:color="auto"/>
        <w:left w:val="none" w:sz="0" w:space="0" w:color="auto"/>
        <w:bottom w:val="none" w:sz="0" w:space="0" w:color="auto"/>
        <w:right w:val="none" w:sz="0" w:space="0" w:color="auto"/>
      </w:divBdr>
    </w:div>
    <w:div w:id="542328143">
      <w:bodyDiv w:val="1"/>
      <w:marLeft w:val="0"/>
      <w:marRight w:val="0"/>
      <w:marTop w:val="0"/>
      <w:marBottom w:val="0"/>
      <w:divBdr>
        <w:top w:val="none" w:sz="0" w:space="0" w:color="auto"/>
        <w:left w:val="none" w:sz="0" w:space="0" w:color="auto"/>
        <w:bottom w:val="none" w:sz="0" w:space="0" w:color="auto"/>
        <w:right w:val="none" w:sz="0" w:space="0" w:color="auto"/>
      </w:divBdr>
      <w:divsChild>
        <w:div w:id="309595705">
          <w:marLeft w:val="0"/>
          <w:marRight w:val="0"/>
          <w:marTop w:val="34"/>
          <w:marBottom w:val="34"/>
          <w:divBdr>
            <w:top w:val="none" w:sz="0" w:space="0" w:color="auto"/>
            <w:left w:val="none" w:sz="0" w:space="0" w:color="auto"/>
            <w:bottom w:val="none" w:sz="0" w:space="0" w:color="auto"/>
            <w:right w:val="none" w:sz="0" w:space="0" w:color="auto"/>
          </w:divBdr>
          <w:divsChild>
            <w:div w:id="130907338">
              <w:marLeft w:val="0"/>
              <w:marRight w:val="0"/>
              <w:marTop w:val="0"/>
              <w:marBottom w:val="0"/>
              <w:divBdr>
                <w:top w:val="none" w:sz="0" w:space="0" w:color="auto"/>
                <w:left w:val="none" w:sz="0" w:space="0" w:color="auto"/>
                <w:bottom w:val="none" w:sz="0" w:space="0" w:color="auto"/>
                <w:right w:val="none" w:sz="0" w:space="0" w:color="auto"/>
              </w:divBdr>
            </w:div>
            <w:div w:id="18253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179">
      <w:bodyDiv w:val="1"/>
      <w:marLeft w:val="0"/>
      <w:marRight w:val="0"/>
      <w:marTop w:val="0"/>
      <w:marBottom w:val="0"/>
      <w:divBdr>
        <w:top w:val="none" w:sz="0" w:space="0" w:color="auto"/>
        <w:left w:val="none" w:sz="0" w:space="0" w:color="auto"/>
        <w:bottom w:val="none" w:sz="0" w:space="0" w:color="auto"/>
        <w:right w:val="none" w:sz="0" w:space="0" w:color="auto"/>
      </w:divBdr>
      <w:divsChild>
        <w:div w:id="1376931190">
          <w:marLeft w:val="0"/>
          <w:marRight w:val="0"/>
          <w:marTop w:val="0"/>
          <w:marBottom w:val="0"/>
          <w:divBdr>
            <w:top w:val="none" w:sz="0" w:space="0" w:color="auto"/>
            <w:left w:val="none" w:sz="0" w:space="0" w:color="auto"/>
            <w:bottom w:val="none" w:sz="0" w:space="0" w:color="auto"/>
            <w:right w:val="none" w:sz="0" w:space="0" w:color="auto"/>
          </w:divBdr>
        </w:div>
        <w:div w:id="1438789207">
          <w:marLeft w:val="0"/>
          <w:marRight w:val="0"/>
          <w:marTop w:val="0"/>
          <w:marBottom w:val="0"/>
          <w:divBdr>
            <w:top w:val="none" w:sz="0" w:space="0" w:color="auto"/>
            <w:left w:val="none" w:sz="0" w:space="0" w:color="auto"/>
            <w:bottom w:val="none" w:sz="0" w:space="0" w:color="auto"/>
            <w:right w:val="none" w:sz="0" w:space="0" w:color="auto"/>
          </w:divBdr>
        </w:div>
        <w:div w:id="1492716565">
          <w:marLeft w:val="0"/>
          <w:marRight w:val="0"/>
          <w:marTop w:val="0"/>
          <w:marBottom w:val="0"/>
          <w:divBdr>
            <w:top w:val="none" w:sz="0" w:space="0" w:color="auto"/>
            <w:left w:val="none" w:sz="0" w:space="0" w:color="auto"/>
            <w:bottom w:val="none" w:sz="0" w:space="0" w:color="auto"/>
            <w:right w:val="none" w:sz="0" w:space="0" w:color="auto"/>
          </w:divBdr>
        </w:div>
        <w:div w:id="282543113">
          <w:marLeft w:val="0"/>
          <w:marRight w:val="0"/>
          <w:marTop w:val="0"/>
          <w:marBottom w:val="0"/>
          <w:divBdr>
            <w:top w:val="none" w:sz="0" w:space="0" w:color="auto"/>
            <w:left w:val="none" w:sz="0" w:space="0" w:color="auto"/>
            <w:bottom w:val="none" w:sz="0" w:space="0" w:color="auto"/>
            <w:right w:val="none" w:sz="0" w:space="0" w:color="auto"/>
          </w:divBdr>
        </w:div>
        <w:div w:id="918053977">
          <w:marLeft w:val="0"/>
          <w:marRight w:val="0"/>
          <w:marTop w:val="0"/>
          <w:marBottom w:val="0"/>
          <w:divBdr>
            <w:top w:val="none" w:sz="0" w:space="0" w:color="auto"/>
            <w:left w:val="none" w:sz="0" w:space="0" w:color="auto"/>
            <w:bottom w:val="none" w:sz="0" w:space="0" w:color="auto"/>
            <w:right w:val="none" w:sz="0" w:space="0" w:color="auto"/>
          </w:divBdr>
        </w:div>
        <w:div w:id="1160119525">
          <w:marLeft w:val="0"/>
          <w:marRight w:val="0"/>
          <w:marTop w:val="0"/>
          <w:marBottom w:val="0"/>
          <w:divBdr>
            <w:top w:val="none" w:sz="0" w:space="0" w:color="auto"/>
            <w:left w:val="none" w:sz="0" w:space="0" w:color="auto"/>
            <w:bottom w:val="none" w:sz="0" w:space="0" w:color="auto"/>
            <w:right w:val="none" w:sz="0" w:space="0" w:color="auto"/>
          </w:divBdr>
        </w:div>
        <w:div w:id="1399790757">
          <w:marLeft w:val="0"/>
          <w:marRight w:val="0"/>
          <w:marTop w:val="0"/>
          <w:marBottom w:val="0"/>
          <w:divBdr>
            <w:top w:val="none" w:sz="0" w:space="0" w:color="auto"/>
            <w:left w:val="none" w:sz="0" w:space="0" w:color="auto"/>
            <w:bottom w:val="none" w:sz="0" w:space="0" w:color="auto"/>
            <w:right w:val="none" w:sz="0" w:space="0" w:color="auto"/>
          </w:divBdr>
        </w:div>
        <w:div w:id="1919509740">
          <w:marLeft w:val="0"/>
          <w:marRight w:val="0"/>
          <w:marTop w:val="0"/>
          <w:marBottom w:val="0"/>
          <w:divBdr>
            <w:top w:val="none" w:sz="0" w:space="0" w:color="auto"/>
            <w:left w:val="none" w:sz="0" w:space="0" w:color="auto"/>
            <w:bottom w:val="none" w:sz="0" w:space="0" w:color="auto"/>
            <w:right w:val="none" w:sz="0" w:space="0" w:color="auto"/>
          </w:divBdr>
        </w:div>
        <w:div w:id="1221287264">
          <w:marLeft w:val="0"/>
          <w:marRight w:val="0"/>
          <w:marTop w:val="0"/>
          <w:marBottom w:val="0"/>
          <w:divBdr>
            <w:top w:val="none" w:sz="0" w:space="0" w:color="auto"/>
            <w:left w:val="none" w:sz="0" w:space="0" w:color="auto"/>
            <w:bottom w:val="none" w:sz="0" w:space="0" w:color="auto"/>
            <w:right w:val="none" w:sz="0" w:space="0" w:color="auto"/>
          </w:divBdr>
        </w:div>
        <w:div w:id="1179928011">
          <w:marLeft w:val="0"/>
          <w:marRight w:val="0"/>
          <w:marTop w:val="0"/>
          <w:marBottom w:val="0"/>
          <w:divBdr>
            <w:top w:val="none" w:sz="0" w:space="0" w:color="auto"/>
            <w:left w:val="none" w:sz="0" w:space="0" w:color="auto"/>
            <w:bottom w:val="none" w:sz="0" w:space="0" w:color="auto"/>
            <w:right w:val="none" w:sz="0" w:space="0" w:color="auto"/>
          </w:divBdr>
        </w:div>
        <w:div w:id="541016010">
          <w:marLeft w:val="0"/>
          <w:marRight w:val="0"/>
          <w:marTop w:val="0"/>
          <w:marBottom w:val="0"/>
          <w:divBdr>
            <w:top w:val="none" w:sz="0" w:space="0" w:color="auto"/>
            <w:left w:val="none" w:sz="0" w:space="0" w:color="auto"/>
            <w:bottom w:val="none" w:sz="0" w:space="0" w:color="auto"/>
            <w:right w:val="none" w:sz="0" w:space="0" w:color="auto"/>
          </w:divBdr>
        </w:div>
        <w:div w:id="1383480405">
          <w:marLeft w:val="0"/>
          <w:marRight w:val="0"/>
          <w:marTop w:val="0"/>
          <w:marBottom w:val="0"/>
          <w:divBdr>
            <w:top w:val="none" w:sz="0" w:space="0" w:color="auto"/>
            <w:left w:val="none" w:sz="0" w:space="0" w:color="auto"/>
            <w:bottom w:val="none" w:sz="0" w:space="0" w:color="auto"/>
            <w:right w:val="none" w:sz="0" w:space="0" w:color="auto"/>
          </w:divBdr>
        </w:div>
        <w:div w:id="371537448">
          <w:marLeft w:val="0"/>
          <w:marRight w:val="0"/>
          <w:marTop w:val="0"/>
          <w:marBottom w:val="0"/>
          <w:divBdr>
            <w:top w:val="none" w:sz="0" w:space="0" w:color="auto"/>
            <w:left w:val="none" w:sz="0" w:space="0" w:color="auto"/>
            <w:bottom w:val="none" w:sz="0" w:space="0" w:color="auto"/>
            <w:right w:val="none" w:sz="0" w:space="0" w:color="auto"/>
          </w:divBdr>
        </w:div>
        <w:div w:id="1161313640">
          <w:marLeft w:val="0"/>
          <w:marRight w:val="0"/>
          <w:marTop w:val="0"/>
          <w:marBottom w:val="0"/>
          <w:divBdr>
            <w:top w:val="none" w:sz="0" w:space="0" w:color="auto"/>
            <w:left w:val="none" w:sz="0" w:space="0" w:color="auto"/>
            <w:bottom w:val="none" w:sz="0" w:space="0" w:color="auto"/>
            <w:right w:val="none" w:sz="0" w:space="0" w:color="auto"/>
          </w:divBdr>
        </w:div>
        <w:div w:id="1756855442">
          <w:marLeft w:val="0"/>
          <w:marRight w:val="0"/>
          <w:marTop w:val="0"/>
          <w:marBottom w:val="0"/>
          <w:divBdr>
            <w:top w:val="none" w:sz="0" w:space="0" w:color="auto"/>
            <w:left w:val="none" w:sz="0" w:space="0" w:color="auto"/>
            <w:bottom w:val="none" w:sz="0" w:space="0" w:color="auto"/>
            <w:right w:val="none" w:sz="0" w:space="0" w:color="auto"/>
          </w:divBdr>
        </w:div>
        <w:div w:id="486016795">
          <w:marLeft w:val="0"/>
          <w:marRight w:val="0"/>
          <w:marTop w:val="0"/>
          <w:marBottom w:val="0"/>
          <w:divBdr>
            <w:top w:val="none" w:sz="0" w:space="0" w:color="auto"/>
            <w:left w:val="none" w:sz="0" w:space="0" w:color="auto"/>
            <w:bottom w:val="none" w:sz="0" w:space="0" w:color="auto"/>
            <w:right w:val="none" w:sz="0" w:space="0" w:color="auto"/>
          </w:divBdr>
        </w:div>
        <w:div w:id="791552910">
          <w:marLeft w:val="0"/>
          <w:marRight w:val="0"/>
          <w:marTop w:val="0"/>
          <w:marBottom w:val="0"/>
          <w:divBdr>
            <w:top w:val="none" w:sz="0" w:space="0" w:color="auto"/>
            <w:left w:val="none" w:sz="0" w:space="0" w:color="auto"/>
            <w:bottom w:val="none" w:sz="0" w:space="0" w:color="auto"/>
            <w:right w:val="none" w:sz="0" w:space="0" w:color="auto"/>
          </w:divBdr>
        </w:div>
        <w:div w:id="278923820">
          <w:marLeft w:val="0"/>
          <w:marRight w:val="0"/>
          <w:marTop w:val="0"/>
          <w:marBottom w:val="0"/>
          <w:divBdr>
            <w:top w:val="none" w:sz="0" w:space="0" w:color="auto"/>
            <w:left w:val="none" w:sz="0" w:space="0" w:color="auto"/>
            <w:bottom w:val="none" w:sz="0" w:space="0" w:color="auto"/>
            <w:right w:val="none" w:sz="0" w:space="0" w:color="auto"/>
          </w:divBdr>
        </w:div>
        <w:div w:id="1069159446">
          <w:marLeft w:val="0"/>
          <w:marRight w:val="0"/>
          <w:marTop w:val="0"/>
          <w:marBottom w:val="0"/>
          <w:divBdr>
            <w:top w:val="none" w:sz="0" w:space="0" w:color="auto"/>
            <w:left w:val="none" w:sz="0" w:space="0" w:color="auto"/>
            <w:bottom w:val="none" w:sz="0" w:space="0" w:color="auto"/>
            <w:right w:val="none" w:sz="0" w:space="0" w:color="auto"/>
          </w:divBdr>
        </w:div>
        <w:div w:id="620381652">
          <w:marLeft w:val="0"/>
          <w:marRight w:val="0"/>
          <w:marTop w:val="0"/>
          <w:marBottom w:val="0"/>
          <w:divBdr>
            <w:top w:val="none" w:sz="0" w:space="0" w:color="auto"/>
            <w:left w:val="none" w:sz="0" w:space="0" w:color="auto"/>
            <w:bottom w:val="none" w:sz="0" w:space="0" w:color="auto"/>
            <w:right w:val="none" w:sz="0" w:space="0" w:color="auto"/>
          </w:divBdr>
        </w:div>
        <w:div w:id="1749418663">
          <w:marLeft w:val="0"/>
          <w:marRight w:val="0"/>
          <w:marTop w:val="0"/>
          <w:marBottom w:val="0"/>
          <w:divBdr>
            <w:top w:val="none" w:sz="0" w:space="0" w:color="auto"/>
            <w:left w:val="none" w:sz="0" w:space="0" w:color="auto"/>
            <w:bottom w:val="none" w:sz="0" w:space="0" w:color="auto"/>
            <w:right w:val="none" w:sz="0" w:space="0" w:color="auto"/>
          </w:divBdr>
        </w:div>
        <w:div w:id="1002007387">
          <w:marLeft w:val="0"/>
          <w:marRight w:val="0"/>
          <w:marTop w:val="0"/>
          <w:marBottom w:val="0"/>
          <w:divBdr>
            <w:top w:val="none" w:sz="0" w:space="0" w:color="auto"/>
            <w:left w:val="none" w:sz="0" w:space="0" w:color="auto"/>
            <w:bottom w:val="none" w:sz="0" w:space="0" w:color="auto"/>
            <w:right w:val="none" w:sz="0" w:space="0" w:color="auto"/>
          </w:divBdr>
        </w:div>
        <w:div w:id="527915475">
          <w:marLeft w:val="0"/>
          <w:marRight w:val="0"/>
          <w:marTop w:val="0"/>
          <w:marBottom w:val="0"/>
          <w:divBdr>
            <w:top w:val="none" w:sz="0" w:space="0" w:color="auto"/>
            <w:left w:val="none" w:sz="0" w:space="0" w:color="auto"/>
            <w:bottom w:val="none" w:sz="0" w:space="0" w:color="auto"/>
            <w:right w:val="none" w:sz="0" w:space="0" w:color="auto"/>
          </w:divBdr>
        </w:div>
        <w:div w:id="313530783">
          <w:marLeft w:val="0"/>
          <w:marRight w:val="0"/>
          <w:marTop w:val="0"/>
          <w:marBottom w:val="0"/>
          <w:divBdr>
            <w:top w:val="none" w:sz="0" w:space="0" w:color="auto"/>
            <w:left w:val="none" w:sz="0" w:space="0" w:color="auto"/>
            <w:bottom w:val="none" w:sz="0" w:space="0" w:color="auto"/>
            <w:right w:val="none" w:sz="0" w:space="0" w:color="auto"/>
          </w:divBdr>
        </w:div>
        <w:div w:id="1757286595">
          <w:marLeft w:val="0"/>
          <w:marRight w:val="0"/>
          <w:marTop w:val="0"/>
          <w:marBottom w:val="0"/>
          <w:divBdr>
            <w:top w:val="none" w:sz="0" w:space="0" w:color="auto"/>
            <w:left w:val="none" w:sz="0" w:space="0" w:color="auto"/>
            <w:bottom w:val="none" w:sz="0" w:space="0" w:color="auto"/>
            <w:right w:val="none" w:sz="0" w:space="0" w:color="auto"/>
          </w:divBdr>
        </w:div>
        <w:div w:id="129133542">
          <w:marLeft w:val="0"/>
          <w:marRight w:val="0"/>
          <w:marTop w:val="0"/>
          <w:marBottom w:val="0"/>
          <w:divBdr>
            <w:top w:val="none" w:sz="0" w:space="0" w:color="auto"/>
            <w:left w:val="none" w:sz="0" w:space="0" w:color="auto"/>
            <w:bottom w:val="none" w:sz="0" w:space="0" w:color="auto"/>
            <w:right w:val="none" w:sz="0" w:space="0" w:color="auto"/>
          </w:divBdr>
        </w:div>
        <w:div w:id="2124106930">
          <w:marLeft w:val="0"/>
          <w:marRight w:val="0"/>
          <w:marTop w:val="0"/>
          <w:marBottom w:val="0"/>
          <w:divBdr>
            <w:top w:val="none" w:sz="0" w:space="0" w:color="auto"/>
            <w:left w:val="none" w:sz="0" w:space="0" w:color="auto"/>
            <w:bottom w:val="none" w:sz="0" w:space="0" w:color="auto"/>
            <w:right w:val="none" w:sz="0" w:space="0" w:color="auto"/>
          </w:divBdr>
        </w:div>
        <w:div w:id="1451362678">
          <w:marLeft w:val="0"/>
          <w:marRight w:val="0"/>
          <w:marTop w:val="0"/>
          <w:marBottom w:val="0"/>
          <w:divBdr>
            <w:top w:val="none" w:sz="0" w:space="0" w:color="auto"/>
            <w:left w:val="none" w:sz="0" w:space="0" w:color="auto"/>
            <w:bottom w:val="none" w:sz="0" w:space="0" w:color="auto"/>
            <w:right w:val="none" w:sz="0" w:space="0" w:color="auto"/>
          </w:divBdr>
        </w:div>
        <w:div w:id="128204535">
          <w:marLeft w:val="0"/>
          <w:marRight w:val="0"/>
          <w:marTop w:val="0"/>
          <w:marBottom w:val="0"/>
          <w:divBdr>
            <w:top w:val="none" w:sz="0" w:space="0" w:color="auto"/>
            <w:left w:val="none" w:sz="0" w:space="0" w:color="auto"/>
            <w:bottom w:val="none" w:sz="0" w:space="0" w:color="auto"/>
            <w:right w:val="none" w:sz="0" w:space="0" w:color="auto"/>
          </w:divBdr>
        </w:div>
        <w:div w:id="393165333">
          <w:marLeft w:val="0"/>
          <w:marRight w:val="0"/>
          <w:marTop w:val="0"/>
          <w:marBottom w:val="0"/>
          <w:divBdr>
            <w:top w:val="none" w:sz="0" w:space="0" w:color="auto"/>
            <w:left w:val="none" w:sz="0" w:space="0" w:color="auto"/>
            <w:bottom w:val="none" w:sz="0" w:space="0" w:color="auto"/>
            <w:right w:val="none" w:sz="0" w:space="0" w:color="auto"/>
          </w:divBdr>
        </w:div>
        <w:div w:id="1594513878">
          <w:marLeft w:val="0"/>
          <w:marRight w:val="0"/>
          <w:marTop w:val="0"/>
          <w:marBottom w:val="0"/>
          <w:divBdr>
            <w:top w:val="none" w:sz="0" w:space="0" w:color="auto"/>
            <w:left w:val="none" w:sz="0" w:space="0" w:color="auto"/>
            <w:bottom w:val="none" w:sz="0" w:space="0" w:color="auto"/>
            <w:right w:val="none" w:sz="0" w:space="0" w:color="auto"/>
          </w:divBdr>
        </w:div>
        <w:div w:id="99185043">
          <w:marLeft w:val="0"/>
          <w:marRight w:val="0"/>
          <w:marTop w:val="0"/>
          <w:marBottom w:val="0"/>
          <w:divBdr>
            <w:top w:val="none" w:sz="0" w:space="0" w:color="auto"/>
            <w:left w:val="none" w:sz="0" w:space="0" w:color="auto"/>
            <w:bottom w:val="none" w:sz="0" w:space="0" w:color="auto"/>
            <w:right w:val="none" w:sz="0" w:space="0" w:color="auto"/>
          </w:divBdr>
        </w:div>
        <w:div w:id="927663513">
          <w:marLeft w:val="0"/>
          <w:marRight w:val="0"/>
          <w:marTop w:val="0"/>
          <w:marBottom w:val="0"/>
          <w:divBdr>
            <w:top w:val="none" w:sz="0" w:space="0" w:color="auto"/>
            <w:left w:val="none" w:sz="0" w:space="0" w:color="auto"/>
            <w:bottom w:val="none" w:sz="0" w:space="0" w:color="auto"/>
            <w:right w:val="none" w:sz="0" w:space="0" w:color="auto"/>
          </w:divBdr>
        </w:div>
        <w:div w:id="1521431463">
          <w:marLeft w:val="0"/>
          <w:marRight w:val="0"/>
          <w:marTop w:val="0"/>
          <w:marBottom w:val="0"/>
          <w:divBdr>
            <w:top w:val="none" w:sz="0" w:space="0" w:color="auto"/>
            <w:left w:val="none" w:sz="0" w:space="0" w:color="auto"/>
            <w:bottom w:val="none" w:sz="0" w:space="0" w:color="auto"/>
            <w:right w:val="none" w:sz="0" w:space="0" w:color="auto"/>
          </w:divBdr>
        </w:div>
        <w:div w:id="792093519">
          <w:marLeft w:val="0"/>
          <w:marRight w:val="0"/>
          <w:marTop w:val="0"/>
          <w:marBottom w:val="0"/>
          <w:divBdr>
            <w:top w:val="none" w:sz="0" w:space="0" w:color="auto"/>
            <w:left w:val="none" w:sz="0" w:space="0" w:color="auto"/>
            <w:bottom w:val="none" w:sz="0" w:space="0" w:color="auto"/>
            <w:right w:val="none" w:sz="0" w:space="0" w:color="auto"/>
          </w:divBdr>
        </w:div>
        <w:div w:id="1950501146">
          <w:marLeft w:val="0"/>
          <w:marRight w:val="0"/>
          <w:marTop w:val="0"/>
          <w:marBottom w:val="0"/>
          <w:divBdr>
            <w:top w:val="none" w:sz="0" w:space="0" w:color="auto"/>
            <w:left w:val="none" w:sz="0" w:space="0" w:color="auto"/>
            <w:bottom w:val="none" w:sz="0" w:space="0" w:color="auto"/>
            <w:right w:val="none" w:sz="0" w:space="0" w:color="auto"/>
          </w:divBdr>
        </w:div>
        <w:div w:id="409236794">
          <w:marLeft w:val="0"/>
          <w:marRight w:val="0"/>
          <w:marTop w:val="0"/>
          <w:marBottom w:val="0"/>
          <w:divBdr>
            <w:top w:val="none" w:sz="0" w:space="0" w:color="auto"/>
            <w:left w:val="none" w:sz="0" w:space="0" w:color="auto"/>
            <w:bottom w:val="none" w:sz="0" w:space="0" w:color="auto"/>
            <w:right w:val="none" w:sz="0" w:space="0" w:color="auto"/>
          </w:divBdr>
        </w:div>
        <w:div w:id="1468015107">
          <w:marLeft w:val="0"/>
          <w:marRight w:val="0"/>
          <w:marTop w:val="0"/>
          <w:marBottom w:val="0"/>
          <w:divBdr>
            <w:top w:val="none" w:sz="0" w:space="0" w:color="auto"/>
            <w:left w:val="none" w:sz="0" w:space="0" w:color="auto"/>
            <w:bottom w:val="none" w:sz="0" w:space="0" w:color="auto"/>
            <w:right w:val="none" w:sz="0" w:space="0" w:color="auto"/>
          </w:divBdr>
        </w:div>
        <w:div w:id="1507987234">
          <w:marLeft w:val="0"/>
          <w:marRight w:val="0"/>
          <w:marTop w:val="0"/>
          <w:marBottom w:val="0"/>
          <w:divBdr>
            <w:top w:val="none" w:sz="0" w:space="0" w:color="auto"/>
            <w:left w:val="none" w:sz="0" w:space="0" w:color="auto"/>
            <w:bottom w:val="none" w:sz="0" w:space="0" w:color="auto"/>
            <w:right w:val="none" w:sz="0" w:space="0" w:color="auto"/>
          </w:divBdr>
        </w:div>
        <w:div w:id="288556269">
          <w:marLeft w:val="0"/>
          <w:marRight w:val="0"/>
          <w:marTop w:val="0"/>
          <w:marBottom w:val="0"/>
          <w:divBdr>
            <w:top w:val="none" w:sz="0" w:space="0" w:color="auto"/>
            <w:left w:val="none" w:sz="0" w:space="0" w:color="auto"/>
            <w:bottom w:val="none" w:sz="0" w:space="0" w:color="auto"/>
            <w:right w:val="none" w:sz="0" w:space="0" w:color="auto"/>
          </w:divBdr>
        </w:div>
        <w:div w:id="221524526">
          <w:marLeft w:val="0"/>
          <w:marRight w:val="0"/>
          <w:marTop w:val="0"/>
          <w:marBottom w:val="0"/>
          <w:divBdr>
            <w:top w:val="none" w:sz="0" w:space="0" w:color="auto"/>
            <w:left w:val="none" w:sz="0" w:space="0" w:color="auto"/>
            <w:bottom w:val="none" w:sz="0" w:space="0" w:color="auto"/>
            <w:right w:val="none" w:sz="0" w:space="0" w:color="auto"/>
          </w:divBdr>
        </w:div>
        <w:div w:id="756748433">
          <w:marLeft w:val="0"/>
          <w:marRight w:val="0"/>
          <w:marTop w:val="0"/>
          <w:marBottom w:val="0"/>
          <w:divBdr>
            <w:top w:val="none" w:sz="0" w:space="0" w:color="auto"/>
            <w:left w:val="none" w:sz="0" w:space="0" w:color="auto"/>
            <w:bottom w:val="none" w:sz="0" w:space="0" w:color="auto"/>
            <w:right w:val="none" w:sz="0" w:space="0" w:color="auto"/>
          </w:divBdr>
        </w:div>
        <w:div w:id="333189224">
          <w:marLeft w:val="0"/>
          <w:marRight w:val="0"/>
          <w:marTop w:val="0"/>
          <w:marBottom w:val="0"/>
          <w:divBdr>
            <w:top w:val="none" w:sz="0" w:space="0" w:color="auto"/>
            <w:left w:val="none" w:sz="0" w:space="0" w:color="auto"/>
            <w:bottom w:val="none" w:sz="0" w:space="0" w:color="auto"/>
            <w:right w:val="none" w:sz="0" w:space="0" w:color="auto"/>
          </w:divBdr>
        </w:div>
        <w:div w:id="1634410404">
          <w:marLeft w:val="0"/>
          <w:marRight w:val="0"/>
          <w:marTop w:val="0"/>
          <w:marBottom w:val="0"/>
          <w:divBdr>
            <w:top w:val="none" w:sz="0" w:space="0" w:color="auto"/>
            <w:left w:val="none" w:sz="0" w:space="0" w:color="auto"/>
            <w:bottom w:val="none" w:sz="0" w:space="0" w:color="auto"/>
            <w:right w:val="none" w:sz="0" w:space="0" w:color="auto"/>
          </w:divBdr>
        </w:div>
        <w:div w:id="1822960298">
          <w:marLeft w:val="0"/>
          <w:marRight w:val="0"/>
          <w:marTop w:val="0"/>
          <w:marBottom w:val="0"/>
          <w:divBdr>
            <w:top w:val="none" w:sz="0" w:space="0" w:color="auto"/>
            <w:left w:val="none" w:sz="0" w:space="0" w:color="auto"/>
            <w:bottom w:val="none" w:sz="0" w:space="0" w:color="auto"/>
            <w:right w:val="none" w:sz="0" w:space="0" w:color="auto"/>
          </w:divBdr>
        </w:div>
        <w:div w:id="1098603798">
          <w:marLeft w:val="0"/>
          <w:marRight w:val="0"/>
          <w:marTop w:val="0"/>
          <w:marBottom w:val="0"/>
          <w:divBdr>
            <w:top w:val="none" w:sz="0" w:space="0" w:color="auto"/>
            <w:left w:val="none" w:sz="0" w:space="0" w:color="auto"/>
            <w:bottom w:val="none" w:sz="0" w:space="0" w:color="auto"/>
            <w:right w:val="none" w:sz="0" w:space="0" w:color="auto"/>
          </w:divBdr>
        </w:div>
        <w:div w:id="871647307">
          <w:marLeft w:val="0"/>
          <w:marRight w:val="0"/>
          <w:marTop w:val="0"/>
          <w:marBottom w:val="0"/>
          <w:divBdr>
            <w:top w:val="none" w:sz="0" w:space="0" w:color="auto"/>
            <w:left w:val="none" w:sz="0" w:space="0" w:color="auto"/>
            <w:bottom w:val="none" w:sz="0" w:space="0" w:color="auto"/>
            <w:right w:val="none" w:sz="0" w:space="0" w:color="auto"/>
          </w:divBdr>
        </w:div>
        <w:div w:id="1939831554">
          <w:marLeft w:val="0"/>
          <w:marRight w:val="0"/>
          <w:marTop w:val="0"/>
          <w:marBottom w:val="0"/>
          <w:divBdr>
            <w:top w:val="none" w:sz="0" w:space="0" w:color="auto"/>
            <w:left w:val="none" w:sz="0" w:space="0" w:color="auto"/>
            <w:bottom w:val="none" w:sz="0" w:space="0" w:color="auto"/>
            <w:right w:val="none" w:sz="0" w:space="0" w:color="auto"/>
          </w:divBdr>
        </w:div>
        <w:div w:id="932011258">
          <w:marLeft w:val="0"/>
          <w:marRight w:val="0"/>
          <w:marTop w:val="0"/>
          <w:marBottom w:val="0"/>
          <w:divBdr>
            <w:top w:val="none" w:sz="0" w:space="0" w:color="auto"/>
            <w:left w:val="none" w:sz="0" w:space="0" w:color="auto"/>
            <w:bottom w:val="none" w:sz="0" w:space="0" w:color="auto"/>
            <w:right w:val="none" w:sz="0" w:space="0" w:color="auto"/>
          </w:divBdr>
        </w:div>
        <w:div w:id="1993438738">
          <w:marLeft w:val="0"/>
          <w:marRight w:val="0"/>
          <w:marTop w:val="0"/>
          <w:marBottom w:val="0"/>
          <w:divBdr>
            <w:top w:val="none" w:sz="0" w:space="0" w:color="auto"/>
            <w:left w:val="none" w:sz="0" w:space="0" w:color="auto"/>
            <w:bottom w:val="none" w:sz="0" w:space="0" w:color="auto"/>
            <w:right w:val="none" w:sz="0" w:space="0" w:color="auto"/>
          </w:divBdr>
        </w:div>
        <w:div w:id="696929258">
          <w:marLeft w:val="0"/>
          <w:marRight w:val="0"/>
          <w:marTop w:val="0"/>
          <w:marBottom w:val="0"/>
          <w:divBdr>
            <w:top w:val="none" w:sz="0" w:space="0" w:color="auto"/>
            <w:left w:val="none" w:sz="0" w:space="0" w:color="auto"/>
            <w:bottom w:val="none" w:sz="0" w:space="0" w:color="auto"/>
            <w:right w:val="none" w:sz="0" w:space="0" w:color="auto"/>
          </w:divBdr>
        </w:div>
        <w:div w:id="1907522459">
          <w:marLeft w:val="0"/>
          <w:marRight w:val="0"/>
          <w:marTop w:val="0"/>
          <w:marBottom w:val="0"/>
          <w:divBdr>
            <w:top w:val="none" w:sz="0" w:space="0" w:color="auto"/>
            <w:left w:val="none" w:sz="0" w:space="0" w:color="auto"/>
            <w:bottom w:val="none" w:sz="0" w:space="0" w:color="auto"/>
            <w:right w:val="none" w:sz="0" w:space="0" w:color="auto"/>
          </w:divBdr>
        </w:div>
        <w:div w:id="248268879">
          <w:marLeft w:val="0"/>
          <w:marRight w:val="0"/>
          <w:marTop w:val="0"/>
          <w:marBottom w:val="0"/>
          <w:divBdr>
            <w:top w:val="none" w:sz="0" w:space="0" w:color="auto"/>
            <w:left w:val="none" w:sz="0" w:space="0" w:color="auto"/>
            <w:bottom w:val="none" w:sz="0" w:space="0" w:color="auto"/>
            <w:right w:val="none" w:sz="0" w:space="0" w:color="auto"/>
          </w:divBdr>
        </w:div>
        <w:div w:id="446197663">
          <w:marLeft w:val="0"/>
          <w:marRight w:val="0"/>
          <w:marTop w:val="0"/>
          <w:marBottom w:val="0"/>
          <w:divBdr>
            <w:top w:val="none" w:sz="0" w:space="0" w:color="auto"/>
            <w:left w:val="none" w:sz="0" w:space="0" w:color="auto"/>
            <w:bottom w:val="none" w:sz="0" w:space="0" w:color="auto"/>
            <w:right w:val="none" w:sz="0" w:space="0" w:color="auto"/>
          </w:divBdr>
        </w:div>
        <w:div w:id="1227909365">
          <w:marLeft w:val="0"/>
          <w:marRight w:val="0"/>
          <w:marTop w:val="0"/>
          <w:marBottom w:val="0"/>
          <w:divBdr>
            <w:top w:val="none" w:sz="0" w:space="0" w:color="auto"/>
            <w:left w:val="none" w:sz="0" w:space="0" w:color="auto"/>
            <w:bottom w:val="none" w:sz="0" w:space="0" w:color="auto"/>
            <w:right w:val="none" w:sz="0" w:space="0" w:color="auto"/>
          </w:divBdr>
        </w:div>
        <w:div w:id="599800371">
          <w:marLeft w:val="0"/>
          <w:marRight w:val="0"/>
          <w:marTop w:val="0"/>
          <w:marBottom w:val="0"/>
          <w:divBdr>
            <w:top w:val="none" w:sz="0" w:space="0" w:color="auto"/>
            <w:left w:val="none" w:sz="0" w:space="0" w:color="auto"/>
            <w:bottom w:val="none" w:sz="0" w:space="0" w:color="auto"/>
            <w:right w:val="none" w:sz="0" w:space="0" w:color="auto"/>
          </w:divBdr>
        </w:div>
        <w:div w:id="1542283096">
          <w:marLeft w:val="0"/>
          <w:marRight w:val="0"/>
          <w:marTop w:val="0"/>
          <w:marBottom w:val="0"/>
          <w:divBdr>
            <w:top w:val="none" w:sz="0" w:space="0" w:color="auto"/>
            <w:left w:val="none" w:sz="0" w:space="0" w:color="auto"/>
            <w:bottom w:val="none" w:sz="0" w:space="0" w:color="auto"/>
            <w:right w:val="none" w:sz="0" w:space="0" w:color="auto"/>
          </w:divBdr>
        </w:div>
        <w:div w:id="1381591726">
          <w:marLeft w:val="0"/>
          <w:marRight w:val="0"/>
          <w:marTop w:val="0"/>
          <w:marBottom w:val="0"/>
          <w:divBdr>
            <w:top w:val="none" w:sz="0" w:space="0" w:color="auto"/>
            <w:left w:val="none" w:sz="0" w:space="0" w:color="auto"/>
            <w:bottom w:val="none" w:sz="0" w:space="0" w:color="auto"/>
            <w:right w:val="none" w:sz="0" w:space="0" w:color="auto"/>
          </w:divBdr>
        </w:div>
        <w:div w:id="1264723970">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152912629">
          <w:marLeft w:val="0"/>
          <w:marRight w:val="0"/>
          <w:marTop w:val="0"/>
          <w:marBottom w:val="0"/>
          <w:divBdr>
            <w:top w:val="none" w:sz="0" w:space="0" w:color="auto"/>
            <w:left w:val="none" w:sz="0" w:space="0" w:color="auto"/>
            <w:bottom w:val="none" w:sz="0" w:space="0" w:color="auto"/>
            <w:right w:val="none" w:sz="0" w:space="0" w:color="auto"/>
          </w:divBdr>
        </w:div>
        <w:div w:id="484317853">
          <w:marLeft w:val="0"/>
          <w:marRight w:val="0"/>
          <w:marTop w:val="0"/>
          <w:marBottom w:val="0"/>
          <w:divBdr>
            <w:top w:val="none" w:sz="0" w:space="0" w:color="auto"/>
            <w:left w:val="none" w:sz="0" w:space="0" w:color="auto"/>
            <w:bottom w:val="none" w:sz="0" w:space="0" w:color="auto"/>
            <w:right w:val="none" w:sz="0" w:space="0" w:color="auto"/>
          </w:divBdr>
        </w:div>
        <w:div w:id="221983491">
          <w:marLeft w:val="0"/>
          <w:marRight w:val="0"/>
          <w:marTop w:val="0"/>
          <w:marBottom w:val="0"/>
          <w:divBdr>
            <w:top w:val="none" w:sz="0" w:space="0" w:color="auto"/>
            <w:left w:val="none" w:sz="0" w:space="0" w:color="auto"/>
            <w:bottom w:val="none" w:sz="0" w:space="0" w:color="auto"/>
            <w:right w:val="none" w:sz="0" w:space="0" w:color="auto"/>
          </w:divBdr>
        </w:div>
        <w:div w:id="126893676">
          <w:marLeft w:val="0"/>
          <w:marRight w:val="0"/>
          <w:marTop w:val="0"/>
          <w:marBottom w:val="0"/>
          <w:divBdr>
            <w:top w:val="none" w:sz="0" w:space="0" w:color="auto"/>
            <w:left w:val="none" w:sz="0" w:space="0" w:color="auto"/>
            <w:bottom w:val="none" w:sz="0" w:space="0" w:color="auto"/>
            <w:right w:val="none" w:sz="0" w:space="0" w:color="auto"/>
          </w:divBdr>
        </w:div>
        <w:div w:id="1340500453">
          <w:marLeft w:val="0"/>
          <w:marRight w:val="0"/>
          <w:marTop w:val="0"/>
          <w:marBottom w:val="0"/>
          <w:divBdr>
            <w:top w:val="none" w:sz="0" w:space="0" w:color="auto"/>
            <w:left w:val="none" w:sz="0" w:space="0" w:color="auto"/>
            <w:bottom w:val="none" w:sz="0" w:space="0" w:color="auto"/>
            <w:right w:val="none" w:sz="0" w:space="0" w:color="auto"/>
          </w:divBdr>
        </w:div>
        <w:div w:id="677805401">
          <w:marLeft w:val="0"/>
          <w:marRight w:val="0"/>
          <w:marTop w:val="0"/>
          <w:marBottom w:val="0"/>
          <w:divBdr>
            <w:top w:val="none" w:sz="0" w:space="0" w:color="auto"/>
            <w:left w:val="none" w:sz="0" w:space="0" w:color="auto"/>
            <w:bottom w:val="none" w:sz="0" w:space="0" w:color="auto"/>
            <w:right w:val="none" w:sz="0" w:space="0" w:color="auto"/>
          </w:divBdr>
        </w:div>
        <w:div w:id="1926181958">
          <w:marLeft w:val="0"/>
          <w:marRight w:val="0"/>
          <w:marTop w:val="0"/>
          <w:marBottom w:val="0"/>
          <w:divBdr>
            <w:top w:val="none" w:sz="0" w:space="0" w:color="auto"/>
            <w:left w:val="none" w:sz="0" w:space="0" w:color="auto"/>
            <w:bottom w:val="none" w:sz="0" w:space="0" w:color="auto"/>
            <w:right w:val="none" w:sz="0" w:space="0" w:color="auto"/>
          </w:divBdr>
        </w:div>
        <w:div w:id="149294997">
          <w:marLeft w:val="0"/>
          <w:marRight w:val="0"/>
          <w:marTop w:val="0"/>
          <w:marBottom w:val="0"/>
          <w:divBdr>
            <w:top w:val="none" w:sz="0" w:space="0" w:color="auto"/>
            <w:left w:val="none" w:sz="0" w:space="0" w:color="auto"/>
            <w:bottom w:val="none" w:sz="0" w:space="0" w:color="auto"/>
            <w:right w:val="none" w:sz="0" w:space="0" w:color="auto"/>
          </w:divBdr>
        </w:div>
        <w:div w:id="1634285511">
          <w:marLeft w:val="0"/>
          <w:marRight w:val="0"/>
          <w:marTop w:val="0"/>
          <w:marBottom w:val="0"/>
          <w:divBdr>
            <w:top w:val="none" w:sz="0" w:space="0" w:color="auto"/>
            <w:left w:val="none" w:sz="0" w:space="0" w:color="auto"/>
            <w:bottom w:val="none" w:sz="0" w:space="0" w:color="auto"/>
            <w:right w:val="none" w:sz="0" w:space="0" w:color="auto"/>
          </w:divBdr>
        </w:div>
        <w:div w:id="1771850372">
          <w:marLeft w:val="0"/>
          <w:marRight w:val="0"/>
          <w:marTop w:val="0"/>
          <w:marBottom w:val="0"/>
          <w:divBdr>
            <w:top w:val="none" w:sz="0" w:space="0" w:color="auto"/>
            <w:left w:val="none" w:sz="0" w:space="0" w:color="auto"/>
            <w:bottom w:val="none" w:sz="0" w:space="0" w:color="auto"/>
            <w:right w:val="none" w:sz="0" w:space="0" w:color="auto"/>
          </w:divBdr>
        </w:div>
        <w:div w:id="1325011623">
          <w:marLeft w:val="0"/>
          <w:marRight w:val="0"/>
          <w:marTop w:val="0"/>
          <w:marBottom w:val="0"/>
          <w:divBdr>
            <w:top w:val="none" w:sz="0" w:space="0" w:color="auto"/>
            <w:left w:val="none" w:sz="0" w:space="0" w:color="auto"/>
            <w:bottom w:val="none" w:sz="0" w:space="0" w:color="auto"/>
            <w:right w:val="none" w:sz="0" w:space="0" w:color="auto"/>
          </w:divBdr>
        </w:div>
      </w:divsChild>
    </w:div>
    <w:div w:id="557714030">
      <w:bodyDiv w:val="1"/>
      <w:marLeft w:val="0"/>
      <w:marRight w:val="0"/>
      <w:marTop w:val="0"/>
      <w:marBottom w:val="0"/>
      <w:divBdr>
        <w:top w:val="none" w:sz="0" w:space="0" w:color="auto"/>
        <w:left w:val="none" w:sz="0" w:space="0" w:color="auto"/>
        <w:bottom w:val="none" w:sz="0" w:space="0" w:color="auto"/>
        <w:right w:val="none" w:sz="0" w:space="0" w:color="auto"/>
      </w:divBdr>
    </w:div>
    <w:div w:id="570698798">
      <w:bodyDiv w:val="1"/>
      <w:marLeft w:val="0"/>
      <w:marRight w:val="0"/>
      <w:marTop w:val="0"/>
      <w:marBottom w:val="0"/>
      <w:divBdr>
        <w:top w:val="none" w:sz="0" w:space="0" w:color="auto"/>
        <w:left w:val="none" w:sz="0" w:space="0" w:color="auto"/>
        <w:bottom w:val="none" w:sz="0" w:space="0" w:color="auto"/>
        <w:right w:val="none" w:sz="0" w:space="0" w:color="auto"/>
      </w:divBdr>
    </w:div>
    <w:div w:id="653335556">
      <w:bodyDiv w:val="1"/>
      <w:marLeft w:val="0"/>
      <w:marRight w:val="0"/>
      <w:marTop w:val="0"/>
      <w:marBottom w:val="0"/>
      <w:divBdr>
        <w:top w:val="none" w:sz="0" w:space="0" w:color="auto"/>
        <w:left w:val="none" w:sz="0" w:space="0" w:color="auto"/>
        <w:bottom w:val="none" w:sz="0" w:space="0" w:color="auto"/>
        <w:right w:val="none" w:sz="0" w:space="0" w:color="auto"/>
      </w:divBdr>
    </w:div>
    <w:div w:id="703670871">
      <w:bodyDiv w:val="1"/>
      <w:marLeft w:val="0"/>
      <w:marRight w:val="0"/>
      <w:marTop w:val="0"/>
      <w:marBottom w:val="0"/>
      <w:divBdr>
        <w:top w:val="none" w:sz="0" w:space="0" w:color="auto"/>
        <w:left w:val="none" w:sz="0" w:space="0" w:color="auto"/>
        <w:bottom w:val="none" w:sz="0" w:space="0" w:color="auto"/>
        <w:right w:val="none" w:sz="0" w:space="0" w:color="auto"/>
      </w:divBdr>
      <w:divsChild>
        <w:div w:id="42825880">
          <w:marLeft w:val="0"/>
          <w:marRight w:val="0"/>
          <w:marTop w:val="0"/>
          <w:marBottom w:val="0"/>
          <w:divBdr>
            <w:top w:val="none" w:sz="0" w:space="0" w:color="auto"/>
            <w:left w:val="none" w:sz="0" w:space="0" w:color="auto"/>
            <w:bottom w:val="none" w:sz="0" w:space="0" w:color="auto"/>
            <w:right w:val="none" w:sz="0" w:space="0" w:color="auto"/>
          </w:divBdr>
        </w:div>
        <w:div w:id="1583684818">
          <w:marLeft w:val="0"/>
          <w:marRight w:val="0"/>
          <w:marTop w:val="0"/>
          <w:marBottom w:val="0"/>
          <w:divBdr>
            <w:top w:val="none" w:sz="0" w:space="0" w:color="auto"/>
            <w:left w:val="none" w:sz="0" w:space="0" w:color="auto"/>
            <w:bottom w:val="none" w:sz="0" w:space="0" w:color="auto"/>
            <w:right w:val="none" w:sz="0" w:space="0" w:color="auto"/>
          </w:divBdr>
          <w:divsChild>
            <w:div w:id="4595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916">
      <w:bodyDiv w:val="1"/>
      <w:marLeft w:val="0"/>
      <w:marRight w:val="0"/>
      <w:marTop w:val="0"/>
      <w:marBottom w:val="0"/>
      <w:divBdr>
        <w:top w:val="none" w:sz="0" w:space="0" w:color="auto"/>
        <w:left w:val="none" w:sz="0" w:space="0" w:color="auto"/>
        <w:bottom w:val="none" w:sz="0" w:space="0" w:color="auto"/>
        <w:right w:val="none" w:sz="0" w:space="0" w:color="auto"/>
      </w:divBdr>
      <w:divsChild>
        <w:div w:id="1091783248">
          <w:marLeft w:val="0"/>
          <w:marRight w:val="0"/>
          <w:marTop w:val="0"/>
          <w:marBottom w:val="0"/>
          <w:divBdr>
            <w:top w:val="none" w:sz="0" w:space="0" w:color="auto"/>
            <w:left w:val="none" w:sz="0" w:space="0" w:color="auto"/>
            <w:bottom w:val="none" w:sz="0" w:space="0" w:color="auto"/>
            <w:right w:val="none" w:sz="0" w:space="0" w:color="auto"/>
          </w:divBdr>
        </w:div>
        <w:div w:id="1882932651">
          <w:marLeft w:val="0"/>
          <w:marRight w:val="0"/>
          <w:marTop w:val="0"/>
          <w:marBottom w:val="0"/>
          <w:divBdr>
            <w:top w:val="none" w:sz="0" w:space="0" w:color="auto"/>
            <w:left w:val="none" w:sz="0" w:space="0" w:color="auto"/>
            <w:bottom w:val="none" w:sz="0" w:space="0" w:color="auto"/>
            <w:right w:val="none" w:sz="0" w:space="0" w:color="auto"/>
          </w:divBdr>
        </w:div>
        <w:div w:id="1469740909">
          <w:marLeft w:val="0"/>
          <w:marRight w:val="0"/>
          <w:marTop w:val="0"/>
          <w:marBottom w:val="0"/>
          <w:divBdr>
            <w:top w:val="none" w:sz="0" w:space="0" w:color="auto"/>
            <w:left w:val="none" w:sz="0" w:space="0" w:color="auto"/>
            <w:bottom w:val="none" w:sz="0" w:space="0" w:color="auto"/>
            <w:right w:val="none" w:sz="0" w:space="0" w:color="auto"/>
          </w:divBdr>
        </w:div>
        <w:div w:id="929587428">
          <w:marLeft w:val="0"/>
          <w:marRight w:val="0"/>
          <w:marTop w:val="0"/>
          <w:marBottom w:val="0"/>
          <w:divBdr>
            <w:top w:val="none" w:sz="0" w:space="0" w:color="auto"/>
            <w:left w:val="none" w:sz="0" w:space="0" w:color="auto"/>
            <w:bottom w:val="none" w:sz="0" w:space="0" w:color="auto"/>
            <w:right w:val="none" w:sz="0" w:space="0" w:color="auto"/>
          </w:divBdr>
        </w:div>
        <w:div w:id="1105274323">
          <w:marLeft w:val="0"/>
          <w:marRight w:val="0"/>
          <w:marTop w:val="0"/>
          <w:marBottom w:val="0"/>
          <w:divBdr>
            <w:top w:val="none" w:sz="0" w:space="0" w:color="auto"/>
            <w:left w:val="none" w:sz="0" w:space="0" w:color="auto"/>
            <w:bottom w:val="none" w:sz="0" w:space="0" w:color="auto"/>
            <w:right w:val="none" w:sz="0" w:space="0" w:color="auto"/>
          </w:divBdr>
        </w:div>
      </w:divsChild>
    </w:div>
    <w:div w:id="954562217">
      <w:bodyDiv w:val="1"/>
      <w:marLeft w:val="0"/>
      <w:marRight w:val="0"/>
      <w:marTop w:val="0"/>
      <w:marBottom w:val="0"/>
      <w:divBdr>
        <w:top w:val="none" w:sz="0" w:space="0" w:color="auto"/>
        <w:left w:val="none" w:sz="0" w:space="0" w:color="auto"/>
        <w:bottom w:val="none" w:sz="0" w:space="0" w:color="auto"/>
        <w:right w:val="none" w:sz="0" w:space="0" w:color="auto"/>
      </w:divBdr>
    </w:div>
    <w:div w:id="989290660">
      <w:bodyDiv w:val="1"/>
      <w:marLeft w:val="0"/>
      <w:marRight w:val="0"/>
      <w:marTop w:val="0"/>
      <w:marBottom w:val="0"/>
      <w:divBdr>
        <w:top w:val="none" w:sz="0" w:space="0" w:color="auto"/>
        <w:left w:val="none" w:sz="0" w:space="0" w:color="auto"/>
        <w:bottom w:val="none" w:sz="0" w:space="0" w:color="auto"/>
        <w:right w:val="none" w:sz="0" w:space="0" w:color="auto"/>
      </w:divBdr>
      <w:divsChild>
        <w:div w:id="157811460">
          <w:marLeft w:val="0"/>
          <w:marRight w:val="0"/>
          <w:marTop w:val="34"/>
          <w:marBottom w:val="34"/>
          <w:divBdr>
            <w:top w:val="none" w:sz="0" w:space="0" w:color="auto"/>
            <w:left w:val="none" w:sz="0" w:space="0" w:color="auto"/>
            <w:bottom w:val="none" w:sz="0" w:space="0" w:color="auto"/>
            <w:right w:val="none" w:sz="0" w:space="0" w:color="auto"/>
          </w:divBdr>
          <w:divsChild>
            <w:div w:id="422652958">
              <w:marLeft w:val="0"/>
              <w:marRight w:val="0"/>
              <w:marTop w:val="0"/>
              <w:marBottom w:val="0"/>
              <w:divBdr>
                <w:top w:val="none" w:sz="0" w:space="0" w:color="auto"/>
                <w:left w:val="none" w:sz="0" w:space="0" w:color="auto"/>
                <w:bottom w:val="none" w:sz="0" w:space="0" w:color="auto"/>
                <w:right w:val="none" w:sz="0" w:space="0" w:color="auto"/>
              </w:divBdr>
            </w:div>
            <w:div w:id="4724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6158">
      <w:bodyDiv w:val="1"/>
      <w:marLeft w:val="0"/>
      <w:marRight w:val="0"/>
      <w:marTop w:val="0"/>
      <w:marBottom w:val="0"/>
      <w:divBdr>
        <w:top w:val="none" w:sz="0" w:space="0" w:color="auto"/>
        <w:left w:val="none" w:sz="0" w:space="0" w:color="auto"/>
        <w:bottom w:val="none" w:sz="0" w:space="0" w:color="auto"/>
        <w:right w:val="none" w:sz="0" w:space="0" w:color="auto"/>
      </w:divBdr>
    </w:div>
    <w:div w:id="1267614796">
      <w:bodyDiv w:val="1"/>
      <w:marLeft w:val="0"/>
      <w:marRight w:val="0"/>
      <w:marTop w:val="0"/>
      <w:marBottom w:val="0"/>
      <w:divBdr>
        <w:top w:val="none" w:sz="0" w:space="0" w:color="auto"/>
        <w:left w:val="none" w:sz="0" w:space="0" w:color="auto"/>
        <w:bottom w:val="none" w:sz="0" w:space="0" w:color="auto"/>
        <w:right w:val="none" w:sz="0" w:space="0" w:color="auto"/>
      </w:divBdr>
    </w:div>
    <w:div w:id="1388917361">
      <w:bodyDiv w:val="1"/>
      <w:marLeft w:val="0"/>
      <w:marRight w:val="0"/>
      <w:marTop w:val="0"/>
      <w:marBottom w:val="0"/>
      <w:divBdr>
        <w:top w:val="none" w:sz="0" w:space="0" w:color="auto"/>
        <w:left w:val="none" w:sz="0" w:space="0" w:color="auto"/>
        <w:bottom w:val="none" w:sz="0" w:space="0" w:color="auto"/>
        <w:right w:val="none" w:sz="0" w:space="0" w:color="auto"/>
      </w:divBdr>
    </w:div>
    <w:div w:id="1389495636">
      <w:bodyDiv w:val="1"/>
      <w:marLeft w:val="0"/>
      <w:marRight w:val="0"/>
      <w:marTop w:val="0"/>
      <w:marBottom w:val="0"/>
      <w:divBdr>
        <w:top w:val="none" w:sz="0" w:space="0" w:color="auto"/>
        <w:left w:val="none" w:sz="0" w:space="0" w:color="auto"/>
        <w:bottom w:val="none" w:sz="0" w:space="0" w:color="auto"/>
        <w:right w:val="none" w:sz="0" w:space="0" w:color="auto"/>
      </w:divBdr>
    </w:div>
    <w:div w:id="1427770334">
      <w:bodyDiv w:val="1"/>
      <w:marLeft w:val="0"/>
      <w:marRight w:val="0"/>
      <w:marTop w:val="0"/>
      <w:marBottom w:val="0"/>
      <w:divBdr>
        <w:top w:val="none" w:sz="0" w:space="0" w:color="auto"/>
        <w:left w:val="none" w:sz="0" w:space="0" w:color="auto"/>
        <w:bottom w:val="none" w:sz="0" w:space="0" w:color="auto"/>
        <w:right w:val="none" w:sz="0" w:space="0" w:color="auto"/>
      </w:divBdr>
    </w:div>
    <w:div w:id="1589345744">
      <w:bodyDiv w:val="1"/>
      <w:marLeft w:val="0"/>
      <w:marRight w:val="0"/>
      <w:marTop w:val="0"/>
      <w:marBottom w:val="0"/>
      <w:divBdr>
        <w:top w:val="none" w:sz="0" w:space="0" w:color="auto"/>
        <w:left w:val="none" w:sz="0" w:space="0" w:color="auto"/>
        <w:bottom w:val="none" w:sz="0" w:space="0" w:color="auto"/>
        <w:right w:val="none" w:sz="0" w:space="0" w:color="auto"/>
      </w:divBdr>
    </w:div>
    <w:div w:id="1719357445">
      <w:bodyDiv w:val="1"/>
      <w:marLeft w:val="0"/>
      <w:marRight w:val="0"/>
      <w:marTop w:val="0"/>
      <w:marBottom w:val="0"/>
      <w:divBdr>
        <w:top w:val="none" w:sz="0" w:space="0" w:color="auto"/>
        <w:left w:val="none" w:sz="0" w:space="0" w:color="auto"/>
        <w:bottom w:val="none" w:sz="0" w:space="0" w:color="auto"/>
        <w:right w:val="none" w:sz="0" w:space="0" w:color="auto"/>
      </w:divBdr>
    </w:div>
    <w:div w:id="1739131200">
      <w:bodyDiv w:val="1"/>
      <w:marLeft w:val="0"/>
      <w:marRight w:val="0"/>
      <w:marTop w:val="0"/>
      <w:marBottom w:val="0"/>
      <w:divBdr>
        <w:top w:val="none" w:sz="0" w:space="0" w:color="auto"/>
        <w:left w:val="none" w:sz="0" w:space="0" w:color="auto"/>
        <w:bottom w:val="none" w:sz="0" w:space="0" w:color="auto"/>
        <w:right w:val="none" w:sz="0" w:space="0" w:color="auto"/>
      </w:divBdr>
      <w:divsChild>
        <w:div w:id="589657743">
          <w:marLeft w:val="0"/>
          <w:marRight w:val="0"/>
          <w:marTop w:val="96"/>
          <w:marBottom w:val="0"/>
          <w:divBdr>
            <w:top w:val="none" w:sz="0" w:space="0" w:color="auto"/>
            <w:left w:val="none" w:sz="0" w:space="0" w:color="auto"/>
            <w:bottom w:val="none" w:sz="0" w:space="0" w:color="auto"/>
            <w:right w:val="none" w:sz="0" w:space="0" w:color="auto"/>
          </w:divBdr>
        </w:div>
      </w:divsChild>
    </w:div>
    <w:div w:id="1739202575">
      <w:bodyDiv w:val="1"/>
      <w:marLeft w:val="0"/>
      <w:marRight w:val="0"/>
      <w:marTop w:val="0"/>
      <w:marBottom w:val="0"/>
      <w:divBdr>
        <w:top w:val="none" w:sz="0" w:space="0" w:color="auto"/>
        <w:left w:val="none" w:sz="0" w:space="0" w:color="auto"/>
        <w:bottom w:val="none" w:sz="0" w:space="0" w:color="auto"/>
        <w:right w:val="none" w:sz="0" w:space="0" w:color="auto"/>
      </w:divBdr>
      <w:divsChild>
        <w:div w:id="1432123217">
          <w:marLeft w:val="0"/>
          <w:marRight w:val="0"/>
          <w:marTop w:val="0"/>
          <w:marBottom w:val="0"/>
          <w:divBdr>
            <w:top w:val="none" w:sz="0" w:space="0" w:color="auto"/>
            <w:left w:val="none" w:sz="0" w:space="0" w:color="auto"/>
            <w:bottom w:val="none" w:sz="0" w:space="0" w:color="auto"/>
            <w:right w:val="none" w:sz="0" w:space="0" w:color="auto"/>
          </w:divBdr>
        </w:div>
        <w:div w:id="1335643421">
          <w:marLeft w:val="0"/>
          <w:marRight w:val="0"/>
          <w:marTop w:val="0"/>
          <w:marBottom w:val="0"/>
          <w:divBdr>
            <w:top w:val="none" w:sz="0" w:space="0" w:color="auto"/>
            <w:left w:val="none" w:sz="0" w:space="0" w:color="auto"/>
            <w:bottom w:val="none" w:sz="0" w:space="0" w:color="auto"/>
            <w:right w:val="none" w:sz="0" w:space="0" w:color="auto"/>
          </w:divBdr>
          <w:divsChild>
            <w:div w:id="3425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360">
      <w:bodyDiv w:val="1"/>
      <w:marLeft w:val="0"/>
      <w:marRight w:val="0"/>
      <w:marTop w:val="0"/>
      <w:marBottom w:val="0"/>
      <w:divBdr>
        <w:top w:val="none" w:sz="0" w:space="0" w:color="auto"/>
        <w:left w:val="none" w:sz="0" w:space="0" w:color="auto"/>
        <w:bottom w:val="none" w:sz="0" w:space="0" w:color="auto"/>
        <w:right w:val="none" w:sz="0" w:space="0" w:color="auto"/>
      </w:divBdr>
    </w:div>
    <w:div w:id="2089232813">
      <w:bodyDiv w:val="1"/>
      <w:marLeft w:val="0"/>
      <w:marRight w:val="0"/>
      <w:marTop w:val="0"/>
      <w:marBottom w:val="0"/>
      <w:divBdr>
        <w:top w:val="none" w:sz="0" w:space="0" w:color="auto"/>
        <w:left w:val="none" w:sz="0" w:space="0" w:color="auto"/>
        <w:bottom w:val="none" w:sz="0" w:space="0" w:color="auto"/>
        <w:right w:val="none" w:sz="0" w:space="0" w:color="auto"/>
      </w:divBdr>
      <w:divsChild>
        <w:div w:id="2043241672">
          <w:marLeft w:val="0"/>
          <w:marRight w:val="0"/>
          <w:marTop w:val="34"/>
          <w:marBottom w:val="34"/>
          <w:divBdr>
            <w:top w:val="none" w:sz="0" w:space="0" w:color="auto"/>
            <w:left w:val="none" w:sz="0" w:space="0" w:color="auto"/>
            <w:bottom w:val="none" w:sz="0" w:space="0" w:color="auto"/>
            <w:right w:val="none" w:sz="0" w:space="0" w:color="auto"/>
          </w:divBdr>
          <w:divsChild>
            <w:div w:id="313797079">
              <w:marLeft w:val="0"/>
              <w:marRight w:val="0"/>
              <w:marTop w:val="0"/>
              <w:marBottom w:val="0"/>
              <w:divBdr>
                <w:top w:val="none" w:sz="0" w:space="0" w:color="auto"/>
                <w:left w:val="none" w:sz="0" w:space="0" w:color="auto"/>
                <w:bottom w:val="none" w:sz="0" w:space="0" w:color="auto"/>
                <w:right w:val="none" w:sz="0" w:space="0" w:color="auto"/>
              </w:divBdr>
            </w:div>
            <w:div w:id="9032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7848">
      <w:bodyDiv w:val="1"/>
      <w:marLeft w:val="0"/>
      <w:marRight w:val="0"/>
      <w:marTop w:val="0"/>
      <w:marBottom w:val="0"/>
      <w:divBdr>
        <w:top w:val="none" w:sz="0" w:space="0" w:color="auto"/>
        <w:left w:val="none" w:sz="0" w:space="0" w:color="auto"/>
        <w:bottom w:val="none" w:sz="0" w:space="0" w:color="auto"/>
        <w:right w:val="none" w:sz="0" w:space="0" w:color="auto"/>
      </w:divBdr>
    </w:div>
    <w:div w:id="2106416734">
      <w:bodyDiv w:val="1"/>
      <w:marLeft w:val="0"/>
      <w:marRight w:val="0"/>
      <w:marTop w:val="0"/>
      <w:marBottom w:val="0"/>
      <w:divBdr>
        <w:top w:val="none" w:sz="0" w:space="0" w:color="auto"/>
        <w:left w:val="none" w:sz="0" w:space="0" w:color="auto"/>
        <w:bottom w:val="none" w:sz="0" w:space="0" w:color="auto"/>
        <w:right w:val="none" w:sz="0" w:space="0" w:color="auto"/>
      </w:divBdr>
    </w:div>
    <w:div w:id="2146115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4461</Words>
  <Characters>25431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Gale</dc:creator>
  <cp:keywords/>
  <dc:description/>
  <cp:lastModifiedBy>Gareth Harman</cp:lastModifiedBy>
  <cp:revision>4</cp:revision>
  <dcterms:created xsi:type="dcterms:W3CDTF">2018-04-09T18:52:00Z</dcterms:created>
  <dcterms:modified xsi:type="dcterms:W3CDTF">2018-04-09T20:57:00Z</dcterms:modified>
</cp:coreProperties>
</file>